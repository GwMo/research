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D83DB" w14:textId="2599561C" w:rsidR="0018595E" w:rsidRPr="00FA6394" w:rsidRDefault="00734A18" w:rsidP="00E6371C">
      <w:pPr>
        <w:spacing w:line="360" w:lineRule="auto"/>
        <w:jc w:val="center"/>
        <w:rPr>
          <w:rFonts w:cs="Times New Roman"/>
          <w:b/>
          <w:szCs w:val="24"/>
        </w:rPr>
      </w:pPr>
      <w:bookmarkStart w:id="0" w:name="OLE_LINK9"/>
      <w:bookmarkStart w:id="1" w:name="OLE_LINK3"/>
      <w:bookmarkStart w:id="2" w:name="OLE_LINK30"/>
      <w:bookmarkStart w:id="3" w:name="OLE_LINK31"/>
      <w:r>
        <w:rPr>
          <w:rFonts w:cs="Times New Roman"/>
          <w:b/>
          <w:szCs w:val="24"/>
        </w:rPr>
        <w:t xml:space="preserve"> </w:t>
      </w:r>
      <w:r w:rsidR="00F3607F">
        <w:rPr>
          <w:rFonts w:cs="Times New Roman"/>
          <w:b/>
          <w:szCs w:val="24"/>
        </w:rPr>
        <w:t>Investigation of i</w:t>
      </w:r>
      <w:r>
        <w:rPr>
          <w:rFonts w:cs="Times New Roman"/>
          <w:b/>
          <w:szCs w:val="24"/>
        </w:rPr>
        <w:t xml:space="preserve">mmigration-extinction dynamics as a controlling factor </w:t>
      </w:r>
      <w:r w:rsidR="00F3607F">
        <w:rPr>
          <w:rFonts w:cs="Times New Roman"/>
          <w:b/>
          <w:szCs w:val="24"/>
        </w:rPr>
        <w:t>for peninsular effect for tree</w:t>
      </w:r>
      <w:r w:rsidR="00994750">
        <w:rPr>
          <w:rFonts w:cs="Times New Roman"/>
          <w:b/>
          <w:szCs w:val="24"/>
        </w:rPr>
        <w:t xml:space="preserve"> species</w:t>
      </w:r>
      <w:r w:rsidR="00F3607F">
        <w:rPr>
          <w:rFonts w:cs="Times New Roman"/>
          <w:b/>
          <w:szCs w:val="24"/>
        </w:rPr>
        <w:t xml:space="preserve"> in</w:t>
      </w:r>
      <w:r>
        <w:rPr>
          <w:rFonts w:cs="Times New Roman"/>
          <w:b/>
          <w:szCs w:val="24"/>
        </w:rPr>
        <w:t xml:space="preserve"> Florida</w:t>
      </w:r>
    </w:p>
    <w:bookmarkEnd w:id="0"/>
    <w:bookmarkEnd w:id="1"/>
    <w:bookmarkEnd w:id="2"/>
    <w:bookmarkEnd w:id="3"/>
    <w:p w14:paraId="5E0A103A" w14:textId="77777777" w:rsidR="005312F6" w:rsidRDefault="005312F6" w:rsidP="0018595E">
      <w:pPr>
        <w:pStyle w:val="Normal1"/>
        <w:tabs>
          <w:tab w:val="left" w:pos="270"/>
        </w:tabs>
        <w:jc w:val="center"/>
        <w:rPr>
          <w:rFonts w:ascii="Times New Roman" w:eastAsia="Times New Roman" w:hAnsi="Times New Roman" w:cs="Times New Roman"/>
          <w:sz w:val="20"/>
        </w:rPr>
      </w:pPr>
    </w:p>
    <w:p w14:paraId="6A445FDC" w14:textId="19EE178C" w:rsidR="0018595E" w:rsidRDefault="0018595E" w:rsidP="0018595E">
      <w:pPr>
        <w:pStyle w:val="Normal1"/>
        <w:tabs>
          <w:tab w:val="left" w:pos="270"/>
        </w:tabs>
        <w:jc w:val="center"/>
      </w:pPr>
      <w:r>
        <w:rPr>
          <w:rFonts w:ascii="Times New Roman" w:eastAsia="Times New Roman" w:hAnsi="Times New Roman" w:cs="Times New Roman"/>
          <w:sz w:val="20"/>
        </w:rPr>
        <w:t xml:space="preserve">Lian </w:t>
      </w:r>
      <w:r w:rsidR="004A3B9C">
        <w:rPr>
          <w:rFonts w:ascii="Times New Roman" w:eastAsia="Times New Roman" w:hAnsi="Times New Roman" w:cs="Times New Roman"/>
          <w:sz w:val="20"/>
        </w:rPr>
        <w:t>Feng</w:t>
      </w:r>
      <w:r>
        <w:rPr>
          <w:rFonts w:ascii="Times New Roman" w:eastAsia="Times New Roman" w:hAnsi="Times New Roman" w:cs="Times New Roman"/>
          <w:sz w:val="20"/>
          <w:vertAlign w:val="superscript"/>
        </w:rPr>
        <w:t>*</w:t>
      </w:r>
      <w:r w:rsidR="003D342C">
        <w:rPr>
          <w:rFonts w:ascii="Times New Roman" w:eastAsia="Times New Roman" w:hAnsi="Times New Roman" w:cs="Times New Roman"/>
          <w:sz w:val="20"/>
        </w:rPr>
        <w:t xml:space="preserve">, </w:t>
      </w:r>
      <w:r>
        <w:rPr>
          <w:rFonts w:ascii="Times New Roman" w:eastAsia="Times New Roman" w:hAnsi="Times New Roman" w:cs="Times New Roman"/>
          <w:sz w:val="20"/>
        </w:rPr>
        <w:t>Youngsang Kwon</w:t>
      </w:r>
    </w:p>
    <w:p w14:paraId="43FD067F" w14:textId="23C5F6E2" w:rsidR="0018595E" w:rsidRPr="003E1821" w:rsidRDefault="0018595E">
      <w:pPr>
        <w:pStyle w:val="Normal1"/>
        <w:tabs>
          <w:tab w:val="left" w:pos="27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w:t>
      </w:r>
      <w:r w:rsidRPr="003E1821">
        <w:rPr>
          <w:rFonts w:ascii="Times New Roman" w:eastAsia="Times New Roman" w:hAnsi="Times New Roman" w:cs="Times New Roman"/>
          <w:sz w:val="16"/>
          <w:szCs w:val="16"/>
        </w:rPr>
        <w:t>epartment of Earth Sciences, The University of Memphis, Memphis, TN 38152, USA</w:t>
      </w:r>
      <w:r w:rsidR="003D342C" w:rsidRPr="003E1821">
        <w:rPr>
          <w:rFonts w:ascii="Times New Roman" w:eastAsia="Times New Roman" w:hAnsi="Times New Roman" w:cs="Times New Roman"/>
          <w:sz w:val="16"/>
          <w:szCs w:val="16"/>
        </w:rPr>
        <w:t xml:space="preserve"> </w:t>
      </w:r>
    </w:p>
    <w:p w14:paraId="5CEF13B9" w14:textId="77777777" w:rsidR="0018595E" w:rsidRPr="00727AE9" w:rsidRDefault="0018595E" w:rsidP="0018595E">
      <w:pPr>
        <w:pStyle w:val="Normal1"/>
        <w:tabs>
          <w:tab w:val="left" w:pos="270"/>
        </w:tabs>
        <w:jc w:val="center"/>
        <w:rPr>
          <w:rFonts w:ascii="Times New Roman" w:eastAsia="Times New Roman" w:hAnsi="Times New Roman" w:cs="Times New Roman"/>
          <w:sz w:val="16"/>
          <w:szCs w:val="16"/>
        </w:rPr>
      </w:pPr>
    </w:p>
    <w:p w14:paraId="5AD47506" w14:textId="26C635B1" w:rsidR="0018595E" w:rsidRPr="00FD54EB" w:rsidRDefault="0018595E" w:rsidP="0018595E">
      <w:pPr>
        <w:tabs>
          <w:tab w:val="left" w:pos="270"/>
        </w:tabs>
        <w:rPr>
          <w:rFonts w:eastAsia="Times New Roman" w:cs="Times New Roman"/>
          <w:sz w:val="20"/>
        </w:rPr>
      </w:pPr>
      <w:r w:rsidRPr="00FD54EB">
        <w:rPr>
          <w:rFonts w:eastAsia="Times New Roman" w:cs="Times New Roman"/>
          <w:sz w:val="20"/>
          <w:vertAlign w:val="superscript"/>
        </w:rPr>
        <w:t>*</w:t>
      </w:r>
      <w:r w:rsidRPr="00FD54EB">
        <w:rPr>
          <w:rFonts w:eastAsia="Times New Roman" w:cs="Times New Roman"/>
          <w:sz w:val="20"/>
        </w:rPr>
        <w:t>Correspond</w:t>
      </w:r>
      <w:r w:rsidR="003D342C">
        <w:rPr>
          <w:rFonts w:eastAsia="Times New Roman" w:cs="Times New Roman"/>
          <w:sz w:val="20"/>
        </w:rPr>
        <w:t>ence: Email: lfeng@memphis.edu</w:t>
      </w:r>
    </w:p>
    <w:p w14:paraId="526C5C21" w14:textId="4EE55F18" w:rsidR="0018595E" w:rsidRDefault="0018595E" w:rsidP="00E6371C">
      <w:pPr>
        <w:spacing w:line="360" w:lineRule="auto"/>
        <w:jc w:val="both"/>
        <w:rPr>
          <w:rFonts w:eastAsia="Times New Roman" w:cs="Times New Roman"/>
          <w:sz w:val="20"/>
        </w:rPr>
      </w:pPr>
      <w:r w:rsidRPr="00FD54EB">
        <w:rPr>
          <w:rFonts w:eastAsia="Times New Roman" w:cs="Times New Roman"/>
          <w:i/>
          <w:sz w:val="20"/>
        </w:rPr>
        <w:t>Keywords</w:t>
      </w:r>
      <w:r w:rsidRPr="00FD54EB">
        <w:rPr>
          <w:rFonts w:eastAsia="Times New Roman" w:cs="Times New Roman"/>
          <w:sz w:val="20"/>
        </w:rPr>
        <w:t xml:space="preserve">: </w:t>
      </w:r>
      <w:r w:rsidR="00726D4C">
        <w:rPr>
          <w:rFonts w:eastAsia="Times New Roman" w:cs="Times New Roman"/>
          <w:sz w:val="20"/>
        </w:rPr>
        <w:t>Peninsular effect, species diversity, species richness, immigration-extinction hypothesis,</w:t>
      </w:r>
      <w:r w:rsidR="00726D4C" w:rsidRPr="00726D4C">
        <w:rPr>
          <w:rFonts w:eastAsia="Times New Roman" w:cs="Times New Roman"/>
          <w:sz w:val="20"/>
        </w:rPr>
        <w:t xml:space="preserve"> </w:t>
      </w:r>
      <w:r w:rsidR="00726D4C">
        <w:rPr>
          <w:rFonts w:eastAsia="Times New Roman" w:cs="Times New Roman"/>
          <w:sz w:val="20"/>
        </w:rPr>
        <w:t>Florida</w:t>
      </w:r>
      <w:r w:rsidRPr="0087769C">
        <w:rPr>
          <w:rFonts w:eastAsia="Times New Roman" w:cs="Times New Roman"/>
          <w:sz w:val="20"/>
        </w:rPr>
        <w:br w:type="page"/>
      </w:r>
    </w:p>
    <w:p w14:paraId="339E2A2B" w14:textId="21EBC8C8" w:rsidR="00A70517" w:rsidRPr="00994750" w:rsidRDefault="00A70517" w:rsidP="00E6371C">
      <w:pPr>
        <w:pStyle w:val="Heading1"/>
        <w:numPr>
          <w:ilvl w:val="0"/>
          <w:numId w:val="0"/>
        </w:numPr>
      </w:pPr>
      <w:r w:rsidRPr="00ED20D8">
        <w:lastRenderedPageBreak/>
        <w:t>Abstract</w:t>
      </w:r>
    </w:p>
    <w:p w14:paraId="5A3D261E" w14:textId="6742EDA7" w:rsidR="00726D4C" w:rsidRDefault="00275AF9" w:rsidP="00E6371C">
      <w:pPr>
        <w:jc w:val="both"/>
        <w:rPr>
          <w:rFonts w:cs="Times New Roman"/>
          <w:szCs w:val="24"/>
        </w:rPr>
      </w:pPr>
      <w:r w:rsidRPr="00FA6394">
        <w:rPr>
          <w:rFonts w:cs="Times New Roman"/>
          <w:szCs w:val="24"/>
        </w:rPr>
        <w:t xml:space="preserve">Patterns of tree species richness </w:t>
      </w:r>
      <w:r>
        <w:rPr>
          <w:rFonts w:cs="Times New Roman"/>
          <w:szCs w:val="24"/>
        </w:rPr>
        <w:t>were</w:t>
      </w:r>
      <w:r w:rsidRPr="00FA6394">
        <w:rPr>
          <w:rFonts w:cs="Times New Roman"/>
          <w:szCs w:val="24"/>
        </w:rPr>
        <w:t xml:space="preserve"> examined in Florida </w:t>
      </w:r>
      <w:r>
        <w:rPr>
          <w:rFonts w:cs="Times New Roman"/>
          <w:szCs w:val="24"/>
        </w:rPr>
        <w:t xml:space="preserve">(USA) </w:t>
      </w:r>
      <w:r w:rsidRPr="00FA6394">
        <w:rPr>
          <w:rFonts w:cs="Times New Roman"/>
          <w:szCs w:val="24"/>
        </w:rPr>
        <w:t>in the context of peninsular effect</w:t>
      </w:r>
      <w:r>
        <w:rPr>
          <w:rFonts w:cs="Times New Roman"/>
          <w:szCs w:val="24"/>
        </w:rPr>
        <w:t xml:space="preserve"> for the first time using </w:t>
      </w:r>
      <w:r w:rsidRPr="00FA6394">
        <w:rPr>
          <w:rFonts w:cs="Times New Roman"/>
          <w:szCs w:val="24"/>
        </w:rPr>
        <w:t xml:space="preserve">the most recent annual inventory by USDA Forest Service’s Forest Inventory and Analysis </w:t>
      </w:r>
      <w:ins w:id="4" w:author="Lian Feng" w:date="2017-02-12T14:02:00Z">
        <w:r w:rsidR="00440F05">
          <w:rPr>
            <w:rFonts w:cs="Times New Roman"/>
            <w:szCs w:val="24"/>
          </w:rPr>
          <w:t xml:space="preserve">(FIA) </w:t>
        </w:r>
      </w:ins>
      <w:r w:rsidRPr="00FA6394">
        <w:rPr>
          <w:rFonts w:cs="Times New Roman"/>
          <w:szCs w:val="24"/>
        </w:rPr>
        <w:t xml:space="preserve">program.  </w:t>
      </w:r>
      <w:r>
        <w:rPr>
          <w:rFonts w:cs="Times New Roman"/>
          <w:szCs w:val="24"/>
        </w:rPr>
        <w:t>S</w:t>
      </w:r>
      <w:r w:rsidRPr="00FA6394">
        <w:rPr>
          <w:rFonts w:cs="Times New Roman"/>
          <w:szCs w:val="24"/>
        </w:rPr>
        <w:t xml:space="preserve">pecies </w:t>
      </w:r>
      <w:r>
        <w:rPr>
          <w:rFonts w:cs="Times New Roman"/>
          <w:szCs w:val="24"/>
        </w:rPr>
        <w:t xml:space="preserve">richness decreased significantly with distance from the mainland, with a </w:t>
      </w:r>
      <w:r w:rsidRPr="00FA6394">
        <w:rPr>
          <w:rFonts w:cs="Times New Roman"/>
          <w:szCs w:val="24"/>
        </w:rPr>
        <w:t xml:space="preserve">significant and positive </w:t>
      </w:r>
      <w:r>
        <w:rPr>
          <w:rFonts w:cs="Times New Roman"/>
          <w:szCs w:val="24"/>
        </w:rPr>
        <w:t>correlation</w:t>
      </w:r>
      <w:r w:rsidRPr="00FA6394">
        <w:rPr>
          <w:rFonts w:cs="Times New Roman"/>
          <w:szCs w:val="24"/>
        </w:rPr>
        <w:t xml:space="preserve"> to latitude (adjusted R</w:t>
      </w:r>
      <w:r w:rsidRPr="003D37DD">
        <w:rPr>
          <w:rFonts w:cs="Times New Roman"/>
          <w:szCs w:val="24"/>
          <w:vertAlign w:val="superscript"/>
        </w:rPr>
        <w:t>2</w:t>
      </w:r>
      <w:r w:rsidRPr="00FA6394">
        <w:rPr>
          <w:rFonts w:cs="Times New Roman"/>
          <w:szCs w:val="24"/>
        </w:rPr>
        <w:t xml:space="preserve"> = 0.97, P &lt; 0.001)</w:t>
      </w:r>
      <w:r>
        <w:rPr>
          <w:rFonts w:cs="Times New Roman"/>
          <w:szCs w:val="24"/>
        </w:rPr>
        <w:t>, supporting Simpson’s (1964) peninsular effect</w:t>
      </w:r>
      <w:r w:rsidRPr="00FA6394">
        <w:rPr>
          <w:rFonts w:cs="Times New Roman"/>
          <w:szCs w:val="24"/>
        </w:rPr>
        <w:t xml:space="preserve">. </w:t>
      </w:r>
      <w:r>
        <w:rPr>
          <w:rFonts w:cs="Times New Roman"/>
          <w:szCs w:val="24"/>
        </w:rPr>
        <w:t xml:space="preserve">To determine whether immigration-extinction hypothesis explains the observed diversity trend, </w:t>
      </w:r>
      <w:del w:id="5" w:author="Lian Feng" w:date="2017-02-12T13:55:00Z">
        <w:r w:rsidR="00217038" w:rsidDel="005B0C08">
          <w:rPr>
            <w:rFonts w:cs="Times New Roman"/>
            <w:szCs w:val="24"/>
          </w:rPr>
          <w:delText>occurrence</w:delText>
        </w:r>
      </w:del>
      <w:ins w:id="6" w:author="Lian Feng" w:date="2017-02-12T13:55:00Z">
        <w:r w:rsidR="005B0C08">
          <w:rPr>
            <w:rFonts w:cs="Times New Roman"/>
            <w:szCs w:val="24"/>
          </w:rPr>
          <w:t>absolute abundance</w:t>
        </w:r>
      </w:ins>
      <w:del w:id="7" w:author="Lian Feng" w:date="2017-02-12T13:14:00Z">
        <w:r w:rsidR="00217038" w:rsidDel="00A9136D">
          <w:rPr>
            <w:rFonts w:cs="Times New Roman"/>
            <w:szCs w:val="24"/>
          </w:rPr>
          <w:delText xml:space="preserve"> records</w:delText>
        </w:r>
        <w:commentRangeStart w:id="8"/>
        <w:r w:rsidDel="00A9136D">
          <w:rPr>
            <w:rFonts w:cs="Times New Roman"/>
            <w:szCs w:val="24"/>
          </w:rPr>
          <w:delText>abundance</w:delText>
        </w:r>
      </w:del>
      <w:del w:id="9" w:author="Lian Feng" w:date="2017-02-12T14:03:00Z">
        <w:r w:rsidDel="009776A3">
          <w:rPr>
            <w:rFonts w:cs="Times New Roman"/>
            <w:szCs w:val="24"/>
          </w:rPr>
          <w:delText xml:space="preserve"> </w:delText>
        </w:r>
      </w:del>
      <w:commentRangeEnd w:id="8"/>
      <w:ins w:id="10" w:author="Lian Feng" w:date="2017-02-12T13:15:00Z">
        <w:r w:rsidR="00CB7A47">
          <w:rPr>
            <w:rFonts w:cs="Times New Roman"/>
            <w:szCs w:val="24"/>
          </w:rPr>
          <w:t xml:space="preserve"> </w:t>
        </w:r>
      </w:ins>
      <w:r w:rsidR="00DF3667">
        <w:rPr>
          <w:rStyle w:val="CommentReference"/>
        </w:rPr>
        <w:commentReference w:id="8"/>
      </w:r>
      <w:r>
        <w:rPr>
          <w:rFonts w:cs="Times New Roman"/>
          <w:szCs w:val="24"/>
        </w:rPr>
        <w:t xml:space="preserve">was used as a surrogate of past immigration-extinction dynamics and its pattern along latitudes were constructed using </w:t>
      </w:r>
      <w:r w:rsidRPr="009C77E5">
        <w:rPr>
          <w:rFonts w:cs="Times New Roman"/>
          <w:szCs w:val="24"/>
        </w:rPr>
        <w:t>Huisman-Olff-Fresco (HOF) models</w:t>
      </w:r>
      <w:r>
        <w:rPr>
          <w:rFonts w:cs="Times New Roman"/>
          <w:szCs w:val="24"/>
        </w:rPr>
        <w:t xml:space="preserve"> (Oksanen &amp; Minchin</w:t>
      </w:r>
      <w:r w:rsidRPr="00D70101">
        <w:rPr>
          <w:rFonts w:cs="Times New Roman"/>
          <w:szCs w:val="24"/>
        </w:rPr>
        <w:t xml:space="preserve"> 2002</w:t>
      </w:r>
      <w:r>
        <w:rPr>
          <w:rFonts w:cs="Times New Roman"/>
          <w:szCs w:val="24"/>
        </w:rPr>
        <w:t xml:space="preserve">). </w:t>
      </w:r>
      <w:ins w:id="11" w:author="Lian Feng (lfeng)" w:date="2017-02-16T11:24:00Z">
        <w:r w:rsidR="00DF160B">
          <w:rPr>
            <w:rFonts w:cs="Times New Roman"/>
            <w:szCs w:val="24"/>
          </w:rPr>
          <w:t>Simulated a</w:t>
        </w:r>
      </w:ins>
      <w:del w:id="12" w:author="Lian Feng (lfeng)" w:date="2017-02-16T11:23:00Z">
        <w:r w:rsidDel="00DF160B">
          <w:rPr>
            <w:rFonts w:cs="Times New Roman"/>
            <w:szCs w:val="24"/>
          </w:rPr>
          <w:delText xml:space="preserve"> </w:delText>
        </w:r>
      </w:del>
      <w:ins w:id="13" w:author="Lian Feng (lfeng)" w:date="2017-02-16T11:23:00Z">
        <w:r w:rsidR="00DF160B">
          <w:rPr>
            <w:rFonts w:cs="Times New Roman"/>
            <w:szCs w:val="24"/>
          </w:rPr>
          <w:t xml:space="preserve">bundance </w:t>
        </w:r>
      </w:ins>
      <w:ins w:id="14" w:author="Lian Feng (lfeng)" w:date="2017-02-17T12:05:00Z">
        <w:r w:rsidR="00BF35C6">
          <w:rPr>
            <w:rFonts w:cs="Times New Roman"/>
            <w:szCs w:val="24"/>
          </w:rPr>
          <w:t xml:space="preserve">patterns </w:t>
        </w:r>
      </w:ins>
      <w:ins w:id="15" w:author="Lian Feng (lfeng)" w:date="2017-02-16T11:23:00Z">
        <w:r w:rsidR="00DF160B">
          <w:rPr>
            <w:rFonts w:cs="Times New Roman"/>
            <w:szCs w:val="24"/>
          </w:rPr>
          <w:t xml:space="preserve">showed that </w:t>
        </w:r>
      </w:ins>
      <w:ins w:id="16" w:author="Lian Feng (lfeng)" w:date="2017-02-17T12:05:00Z">
        <w:r w:rsidR="00BF35C6">
          <w:rPr>
            <w:rFonts w:cs="Times New Roman"/>
            <w:szCs w:val="24"/>
          </w:rPr>
          <w:t xml:space="preserve">only </w:t>
        </w:r>
      </w:ins>
      <w:del w:id="17" w:author="Lian Feng (lfeng)" w:date="2017-02-16T11:27:00Z">
        <w:r w:rsidDel="00DF160B">
          <w:rPr>
            <w:rFonts w:cs="Times New Roman"/>
            <w:szCs w:val="24"/>
          </w:rPr>
          <w:delText xml:space="preserve">Difference of abundance </w:delText>
        </w:r>
      </w:del>
      <w:ins w:id="18" w:author="Lian Feng" w:date="2017-02-12T13:16:00Z">
        <w:del w:id="19" w:author="Lian Feng (lfeng)" w:date="2017-02-16T11:27:00Z">
          <w:r w:rsidR="00CB7A47" w:rsidDel="00DF160B">
            <w:rPr>
              <w:rFonts w:cs="Times New Roman"/>
              <w:szCs w:val="24"/>
            </w:rPr>
            <w:delText xml:space="preserve">occurrences </w:delText>
          </w:r>
        </w:del>
      </w:ins>
      <w:del w:id="20" w:author="Lian Feng (lfeng)" w:date="2017-02-16T11:27:00Z">
        <w:r w:rsidDel="00DF160B">
          <w:rPr>
            <w:rFonts w:cs="Times New Roman"/>
            <w:szCs w:val="24"/>
          </w:rPr>
          <w:delText xml:space="preserve">between Florida and the entire range for each species was calculated to assess whether immigration-extinction dynamics could explain peninsular effect. We found that </w:delText>
        </w:r>
      </w:del>
      <w:ins w:id="21" w:author="Lian Feng" w:date="2017-02-12T13:53:00Z">
        <w:del w:id="22" w:author="Lian Feng (lfeng)" w:date="2017-02-16T11:27:00Z">
          <w:r w:rsidR="005B0C08" w:rsidDel="00DF160B">
            <w:rPr>
              <w:rFonts w:cs="Times New Roman"/>
              <w:szCs w:val="24"/>
            </w:rPr>
            <w:delText xml:space="preserve">only </w:delText>
          </w:r>
        </w:del>
      </w:ins>
      <w:r w:rsidRPr="00FA6394">
        <w:rPr>
          <w:rFonts w:cs="Times New Roman"/>
          <w:szCs w:val="24"/>
        </w:rPr>
        <w:t xml:space="preserve">15 of </w:t>
      </w:r>
      <w:del w:id="23" w:author="Lian Feng (lfeng)" w:date="2017-02-16T11:27:00Z">
        <w:r w:rsidDel="00DF160B">
          <w:rPr>
            <w:rFonts w:cs="Times New Roman"/>
            <w:szCs w:val="24"/>
          </w:rPr>
          <w:delText xml:space="preserve">113 </w:delText>
        </w:r>
      </w:del>
      <w:ins w:id="24" w:author="Lian Feng (lfeng)" w:date="2017-02-17T12:05:00Z">
        <w:r w:rsidR="00BF35C6">
          <w:rPr>
            <w:rFonts w:cs="Times New Roman"/>
            <w:szCs w:val="24"/>
          </w:rPr>
          <w:t>the 113</w:t>
        </w:r>
      </w:ins>
      <w:ins w:id="25" w:author="Lian Feng (lfeng)" w:date="2017-02-16T11:27:00Z">
        <w:r w:rsidR="00DF160B">
          <w:rPr>
            <w:rFonts w:cs="Times New Roman"/>
            <w:szCs w:val="24"/>
          </w:rPr>
          <w:t xml:space="preserve"> </w:t>
        </w:r>
      </w:ins>
      <w:r>
        <w:rPr>
          <w:rFonts w:cs="Times New Roman"/>
          <w:szCs w:val="24"/>
        </w:rPr>
        <w:t>tree species</w:t>
      </w:r>
      <w:r w:rsidRPr="00FA6394">
        <w:rPr>
          <w:rFonts w:cs="Times New Roman"/>
          <w:szCs w:val="24"/>
        </w:rPr>
        <w:t xml:space="preserve"> </w:t>
      </w:r>
      <w:r>
        <w:rPr>
          <w:rFonts w:cs="Times New Roman"/>
          <w:szCs w:val="24"/>
        </w:rPr>
        <w:t xml:space="preserve">(~13%) </w:t>
      </w:r>
      <w:ins w:id="26" w:author="Lian Feng (lfeng)" w:date="2017-02-17T12:04:00Z">
        <w:r w:rsidR="00BF35C6">
          <w:rPr>
            <w:rFonts w:cs="Times New Roman"/>
            <w:szCs w:val="24"/>
          </w:rPr>
          <w:t xml:space="preserve">experience </w:t>
        </w:r>
        <w:r w:rsidR="00BF35C6">
          <w:rPr>
            <w:rFonts w:cs="Times New Roman"/>
            <w:szCs w:val="24"/>
          </w:rPr>
          <w:t xml:space="preserve">significant </w:t>
        </w:r>
        <w:r w:rsidR="00BF35C6">
          <w:rPr>
            <w:rFonts w:cs="Times New Roman"/>
            <w:szCs w:val="24"/>
          </w:rPr>
          <w:t xml:space="preserve">abundance attrition </w:t>
        </w:r>
      </w:ins>
      <w:ins w:id="27" w:author="Lian Feng (lfeng)" w:date="2017-02-17T12:06:00Z">
        <w:r w:rsidR="00BF35C6">
          <w:rPr>
            <w:rFonts w:cs="Times New Roman"/>
            <w:szCs w:val="24"/>
          </w:rPr>
          <w:t>in the peninsula when</w:t>
        </w:r>
        <w:r w:rsidR="00BF35C6" w:rsidRPr="005B0C08">
          <w:rPr>
            <w:rFonts w:cs="Times New Roman"/>
            <w:szCs w:val="24"/>
          </w:rPr>
          <w:t xml:space="preserve"> </w:t>
        </w:r>
        <w:r w:rsidR="00BF35C6">
          <w:rPr>
            <w:rFonts w:cs="Times New Roman"/>
            <w:szCs w:val="24"/>
          </w:rPr>
          <w:t>compared with mainland</w:t>
        </w:r>
        <w:r w:rsidR="00BF35C6">
          <w:rPr>
            <w:rFonts w:cs="Times New Roman"/>
            <w:szCs w:val="24"/>
          </w:rPr>
          <w:t>, while</w:t>
        </w:r>
      </w:ins>
      <w:del w:id="28" w:author="Lian Feng (lfeng)" w:date="2017-02-17T12:06:00Z">
        <w:r w:rsidRPr="00FA6394" w:rsidDel="00BF35C6">
          <w:rPr>
            <w:rFonts w:cs="Times New Roman"/>
            <w:szCs w:val="24"/>
          </w:rPr>
          <w:delText>show</w:delText>
        </w:r>
        <w:r w:rsidDel="00BF35C6">
          <w:rPr>
            <w:rFonts w:cs="Times New Roman"/>
            <w:szCs w:val="24"/>
          </w:rPr>
          <w:delText>ed</w:delText>
        </w:r>
        <w:r w:rsidRPr="00FA6394" w:rsidDel="00BF35C6">
          <w:rPr>
            <w:rFonts w:cs="Times New Roman"/>
            <w:szCs w:val="24"/>
          </w:rPr>
          <w:delText xml:space="preserve"> </w:delText>
        </w:r>
        <w:r w:rsidDel="00BF35C6">
          <w:rPr>
            <w:rFonts w:cs="Times New Roman"/>
            <w:szCs w:val="24"/>
          </w:rPr>
          <w:delText xml:space="preserve">a significant decline </w:delText>
        </w:r>
      </w:del>
      <w:del w:id="29" w:author="Lian Feng (lfeng)" w:date="2017-02-16T11:31:00Z">
        <w:r w:rsidDel="00DF160B">
          <w:rPr>
            <w:rFonts w:cs="Times New Roman"/>
            <w:szCs w:val="24"/>
          </w:rPr>
          <w:delText xml:space="preserve">of </w:delText>
        </w:r>
      </w:del>
      <w:del w:id="30" w:author="Lian Feng (lfeng)" w:date="2017-02-17T12:06:00Z">
        <w:r w:rsidDel="00BF35C6">
          <w:rPr>
            <w:rFonts w:cs="Times New Roman"/>
            <w:szCs w:val="24"/>
          </w:rPr>
          <w:delText xml:space="preserve">abundance </w:delText>
        </w:r>
      </w:del>
      <w:ins w:id="31" w:author="Lian Feng" w:date="2017-02-12T13:32:00Z">
        <w:del w:id="32" w:author="Lian Feng (lfeng)" w:date="2017-02-16T11:27:00Z">
          <w:r w:rsidR="00EB484E" w:rsidDel="00DF160B">
            <w:rPr>
              <w:rFonts w:cs="Times New Roman"/>
              <w:szCs w:val="24"/>
            </w:rPr>
            <w:delText>occurrence</w:delText>
          </w:r>
        </w:del>
        <w:r w:rsidR="00EB484E">
          <w:rPr>
            <w:rFonts w:cs="Times New Roman"/>
            <w:szCs w:val="24"/>
          </w:rPr>
          <w:t xml:space="preserve"> </w:t>
        </w:r>
      </w:ins>
      <w:del w:id="33" w:author="Lian Feng (lfeng)" w:date="2017-02-17T12:06:00Z">
        <w:r w:rsidDel="00BF35C6">
          <w:rPr>
            <w:rFonts w:cs="Times New Roman"/>
            <w:szCs w:val="24"/>
          </w:rPr>
          <w:delText>in the peninsula comparing to mainland</w:delText>
        </w:r>
      </w:del>
      <w:ins w:id="34" w:author="Lian Feng" w:date="2017-02-12T13:54:00Z">
        <w:del w:id="35" w:author="Lian Feng (lfeng)" w:date="2017-02-17T12:06:00Z">
          <w:r w:rsidR="005B0C08" w:rsidDel="00BF35C6">
            <w:rPr>
              <w:rFonts w:cs="Times New Roman"/>
              <w:szCs w:val="24"/>
            </w:rPr>
            <w:delText>when</w:delText>
          </w:r>
          <w:r w:rsidR="005B0C08" w:rsidRPr="005B0C08" w:rsidDel="00BF35C6">
            <w:rPr>
              <w:rFonts w:cs="Times New Roman"/>
              <w:szCs w:val="24"/>
            </w:rPr>
            <w:delText xml:space="preserve"> </w:delText>
          </w:r>
          <w:r w:rsidR="005B0C08" w:rsidDel="00BF35C6">
            <w:rPr>
              <w:rFonts w:cs="Times New Roman"/>
              <w:szCs w:val="24"/>
            </w:rPr>
            <w:delText>compared with mainland</w:delText>
          </w:r>
        </w:del>
      </w:ins>
      <w:ins w:id="36" w:author="Lian Feng (lfeng)" w:date="2017-02-17T12:03:00Z">
        <w:r w:rsidR="00BF35C6">
          <w:rPr>
            <w:rFonts w:cs="Times New Roman"/>
            <w:szCs w:val="24"/>
          </w:rPr>
          <w:t xml:space="preserve">the </w:t>
        </w:r>
      </w:ins>
      <w:ins w:id="37" w:author="Lian Feng (lfeng)" w:date="2017-02-17T12:04:00Z">
        <w:r w:rsidR="00BF35C6">
          <w:rPr>
            <w:rFonts w:cs="Times New Roman"/>
            <w:szCs w:val="24"/>
          </w:rPr>
          <w:t xml:space="preserve">majority exhibits </w:t>
        </w:r>
      </w:ins>
      <w:ins w:id="38" w:author="Lian Feng (lfeng)" w:date="2017-02-17T12:06:00Z">
        <w:r w:rsidR="00BF35C6">
          <w:rPr>
            <w:rFonts w:cs="Times New Roman"/>
            <w:szCs w:val="24"/>
          </w:rPr>
          <w:t>exhibited little difference in their abundance</w:t>
        </w:r>
      </w:ins>
      <w:ins w:id="39" w:author="Lian Feng (lfeng)" w:date="2017-02-17T12:07:00Z">
        <w:r w:rsidR="00BF35C6">
          <w:rPr>
            <w:rFonts w:cs="Times New Roman"/>
            <w:szCs w:val="24"/>
          </w:rPr>
          <w:t>, which can be attributed to the peninsula geometry</w:t>
        </w:r>
      </w:ins>
      <w:r>
        <w:rPr>
          <w:rFonts w:cs="Times New Roman"/>
          <w:szCs w:val="24"/>
        </w:rPr>
        <w:t>.</w:t>
      </w:r>
      <w:r>
        <w:rPr>
          <w:rFonts w:cs="Times New Roman"/>
          <w:szCs w:val="24"/>
        </w:rPr>
        <w:t xml:space="preserve"> </w:t>
      </w:r>
      <w:del w:id="40" w:author="Lian Feng (lfeng)" w:date="2017-02-16T11:37:00Z">
        <w:r w:rsidDel="00671B72">
          <w:rPr>
            <w:rFonts w:cs="Times New Roman"/>
            <w:szCs w:val="24"/>
          </w:rPr>
          <w:delText xml:space="preserve">However, abundance patterns for the majority of studied species did not display </w:delText>
        </w:r>
        <w:commentRangeStart w:id="41"/>
        <w:r w:rsidDel="00671B72">
          <w:rPr>
            <w:rFonts w:cs="Times New Roman"/>
            <w:szCs w:val="24"/>
          </w:rPr>
          <w:delText xml:space="preserve">any </w:delText>
        </w:r>
      </w:del>
      <w:ins w:id="42" w:author="Lian Feng" w:date="2017-02-12T13:55:00Z">
        <w:del w:id="43" w:author="Lian Feng (lfeng)" w:date="2017-02-16T11:37:00Z">
          <w:r w:rsidR="005B0C08" w:rsidDel="00671B72">
            <w:rPr>
              <w:rFonts w:cs="Times New Roman"/>
              <w:szCs w:val="24"/>
            </w:rPr>
            <w:delText xml:space="preserve">significant </w:delText>
          </w:r>
        </w:del>
      </w:ins>
      <w:del w:id="44" w:author="Lian Feng (lfeng)" w:date="2017-02-16T11:37:00Z">
        <w:r w:rsidDel="00671B72">
          <w:rPr>
            <w:rFonts w:cs="Times New Roman"/>
            <w:szCs w:val="24"/>
          </w:rPr>
          <w:delText>tendency to decline</w:delText>
        </w:r>
      </w:del>
      <w:ins w:id="45" w:author="Lian Feng" w:date="2017-02-12T13:55:00Z">
        <w:del w:id="46" w:author="Lian Feng (lfeng)" w:date="2017-02-16T11:37:00Z">
          <w:r w:rsidR="005B0C08" w:rsidDel="00671B72">
            <w:rPr>
              <w:rFonts w:cs="Times New Roman"/>
              <w:szCs w:val="24"/>
            </w:rPr>
            <w:delText>variation</w:delText>
          </w:r>
        </w:del>
      </w:ins>
      <w:del w:id="47" w:author="Lian Feng (lfeng)" w:date="2017-02-16T11:37:00Z">
        <w:r w:rsidDel="00671B72">
          <w:rPr>
            <w:rFonts w:cs="Times New Roman"/>
            <w:szCs w:val="24"/>
          </w:rPr>
          <w:delText xml:space="preserve"> </w:delText>
        </w:r>
      </w:del>
      <w:ins w:id="48" w:author="Lian Feng" w:date="2017-02-12T13:33:00Z">
        <w:del w:id="49" w:author="Lian Feng (lfeng)" w:date="2017-02-16T11:37:00Z">
          <w:r w:rsidR="00EB484E" w:rsidDel="00671B72">
            <w:rPr>
              <w:rFonts w:cs="Times New Roman"/>
              <w:szCs w:val="24"/>
            </w:rPr>
            <w:delText xml:space="preserve">in </w:delText>
          </w:r>
        </w:del>
      </w:ins>
      <w:ins w:id="50" w:author="Lian Feng" w:date="2017-02-12T13:34:00Z">
        <w:del w:id="51" w:author="Lian Feng (lfeng)" w:date="2017-02-16T11:37:00Z">
          <w:r w:rsidR="00EB484E" w:rsidDel="00671B72">
            <w:rPr>
              <w:rFonts w:cs="Times New Roman"/>
              <w:szCs w:val="24"/>
            </w:rPr>
            <w:delText>occurrence</w:delText>
          </w:r>
        </w:del>
      </w:ins>
      <w:ins w:id="52" w:author="Lian Feng" w:date="2017-02-12T13:55:00Z">
        <w:del w:id="53" w:author="Lian Feng (lfeng)" w:date="2017-02-16T11:36:00Z">
          <w:r w:rsidR="005B0C08" w:rsidDel="00671B72">
            <w:rPr>
              <w:rFonts w:cs="Times New Roman"/>
              <w:szCs w:val="24"/>
            </w:rPr>
            <w:delText xml:space="preserve"> </w:delText>
          </w:r>
        </w:del>
      </w:ins>
      <w:del w:id="54" w:author="Lian Feng (lfeng)" w:date="2017-02-16T11:37:00Z">
        <w:r w:rsidDel="00671B72">
          <w:rPr>
            <w:rFonts w:cs="Times New Roman"/>
            <w:szCs w:val="24"/>
          </w:rPr>
          <w:delText>which could be attributed to the peninsular geometry</w:delText>
        </w:r>
        <w:commentRangeEnd w:id="41"/>
        <w:r w:rsidR="00DF3667" w:rsidDel="00671B72">
          <w:rPr>
            <w:rStyle w:val="CommentReference"/>
          </w:rPr>
          <w:commentReference w:id="41"/>
        </w:r>
        <w:r w:rsidDel="00671B72">
          <w:rPr>
            <w:rFonts w:cs="Times New Roman"/>
            <w:szCs w:val="24"/>
          </w:rPr>
          <w:delText xml:space="preserve">. </w:delText>
        </w:r>
      </w:del>
      <w:r>
        <w:rPr>
          <w:rFonts w:cs="Times New Roman"/>
          <w:szCs w:val="24"/>
        </w:rPr>
        <w:t>Thus this analysis suggested that</w:t>
      </w:r>
      <w:ins w:id="55" w:author="Lian Feng (lfeng)" w:date="2017-02-17T12:02:00Z">
        <w:r w:rsidR="00BF35C6">
          <w:rPr>
            <w:rFonts w:cs="Times New Roman"/>
            <w:szCs w:val="24"/>
          </w:rPr>
          <w:t xml:space="preserve"> </w:t>
        </w:r>
      </w:ins>
      <w:del w:id="56" w:author="Lian Feng (lfeng)" w:date="2017-02-17T12:10:00Z">
        <w:r w:rsidDel="00BF35C6">
          <w:rPr>
            <w:rFonts w:cs="Times New Roman"/>
            <w:szCs w:val="24"/>
          </w:rPr>
          <w:delText xml:space="preserve"> immigration-extinction dynamics</w:delText>
        </w:r>
      </w:del>
      <w:ins w:id="57" w:author="Lian Feng (lfeng)" w:date="2017-02-17T12:10:00Z">
        <w:r w:rsidR="00BF35C6">
          <w:rPr>
            <w:rFonts w:cs="Times New Roman"/>
            <w:szCs w:val="24"/>
          </w:rPr>
          <w:t>factors other than the peninsula geometry</w:t>
        </w:r>
      </w:ins>
      <w:r>
        <w:rPr>
          <w:rFonts w:cs="Times New Roman"/>
          <w:szCs w:val="24"/>
        </w:rPr>
        <w:t xml:space="preserve"> </w:t>
      </w:r>
      <w:del w:id="58" w:author="Lian Feng (lfeng)" w:date="2017-02-17T12:10:00Z">
        <w:r w:rsidDel="00BF35C6">
          <w:rPr>
            <w:rFonts w:cs="Times New Roman"/>
            <w:szCs w:val="24"/>
          </w:rPr>
          <w:delText xml:space="preserve">is insufficient to </w:delText>
        </w:r>
      </w:del>
      <w:ins w:id="59" w:author="Lian Feng (lfeng)" w:date="2017-02-17T12:14:00Z">
        <w:r w:rsidR="00FF7DAA">
          <w:rPr>
            <w:rFonts w:cs="Times New Roman"/>
            <w:szCs w:val="24"/>
          </w:rPr>
          <w:t>should</w:t>
        </w:r>
      </w:ins>
      <w:bookmarkStart w:id="60" w:name="_GoBack"/>
      <w:bookmarkEnd w:id="60"/>
      <w:ins w:id="61" w:author="Lian Feng (lfeng)" w:date="2017-02-17T12:10:00Z">
        <w:r w:rsidR="00BF35C6">
          <w:rPr>
            <w:rFonts w:cs="Times New Roman"/>
            <w:szCs w:val="24"/>
          </w:rPr>
          <w:t xml:space="preserve"> be considered as the underlying causes for </w:t>
        </w:r>
      </w:ins>
      <w:del w:id="62" w:author="Lian Feng (lfeng)" w:date="2017-02-17T12:11:00Z">
        <w:r w:rsidDel="00BF35C6">
          <w:rPr>
            <w:rFonts w:cs="Times New Roman"/>
            <w:szCs w:val="24"/>
          </w:rPr>
          <w:delText xml:space="preserve">explain </w:delText>
        </w:r>
      </w:del>
      <w:r>
        <w:rPr>
          <w:rFonts w:cs="Times New Roman"/>
          <w:szCs w:val="24"/>
        </w:rPr>
        <w:t>the peninsular</w:t>
      </w:r>
      <w:r w:rsidRPr="00FA6394">
        <w:rPr>
          <w:rFonts w:cs="Times New Roman"/>
          <w:szCs w:val="24"/>
        </w:rPr>
        <w:t xml:space="preserve"> </w:t>
      </w:r>
      <w:r>
        <w:rPr>
          <w:rFonts w:cs="Times New Roman"/>
          <w:szCs w:val="24"/>
        </w:rPr>
        <w:t>effect of tree species in</w:t>
      </w:r>
      <w:r w:rsidRPr="00FA6394">
        <w:rPr>
          <w:rFonts w:cs="Times New Roman"/>
          <w:szCs w:val="24"/>
        </w:rPr>
        <w:t xml:space="preserve"> </w:t>
      </w:r>
      <w:r>
        <w:rPr>
          <w:rFonts w:cs="Times New Roman"/>
          <w:szCs w:val="24"/>
        </w:rPr>
        <w:t>Florida.</w:t>
      </w:r>
      <w:r w:rsidRPr="00FA6394">
        <w:rPr>
          <w:rFonts w:cs="Times New Roman"/>
          <w:szCs w:val="24"/>
        </w:rPr>
        <w:t xml:space="preserve"> </w:t>
      </w:r>
      <w:r w:rsidR="00726D4C">
        <w:rPr>
          <w:rFonts w:cs="Times New Roman"/>
          <w:szCs w:val="24"/>
        </w:rPr>
        <w:br w:type="page"/>
      </w:r>
    </w:p>
    <w:p w14:paraId="29A7D1D7" w14:textId="729490FE" w:rsidR="005B4D73" w:rsidRPr="00ED20D8" w:rsidRDefault="005B4D73" w:rsidP="00E6371C">
      <w:pPr>
        <w:pStyle w:val="Heading1"/>
        <w:numPr>
          <w:ilvl w:val="0"/>
          <w:numId w:val="0"/>
        </w:numPr>
      </w:pPr>
      <w:r w:rsidRPr="00ED20D8">
        <w:lastRenderedPageBreak/>
        <w:t>1</w:t>
      </w:r>
      <w:r w:rsidRPr="00D042E7">
        <w:t>. Introduction</w:t>
      </w:r>
    </w:p>
    <w:p w14:paraId="3392315C" w14:textId="3F06E877" w:rsidR="005A6DB3" w:rsidRPr="00FA6394" w:rsidRDefault="005F2468" w:rsidP="00E6371C">
      <w:pPr>
        <w:jc w:val="both"/>
        <w:rPr>
          <w:rFonts w:cs="Times New Roman"/>
          <w:szCs w:val="24"/>
        </w:rPr>
      </w:pPr>
      <w:r w:rsidRPr="00FA6394">
        <w:rPr>
          <w:rFonts w:eastAsia="Malgun Gothic" w:cs="Times New Roman"/>
          <w:szCs w:val="24"/>
          <w:lang w:eastAsia="ko-KR"/>
        </w:rPr>
        <w:t>The study of s</w:t>
      </w:r>
      <w:r w:rsidR="004D2D2F" w:rsidRPr="00FA6394">
        <w:rPr>
          <w:rFonts w:cs="Times New Roman"/>
          <w:szCs w:val="24"/>
        </w:rPr>
        <w:t xml:space="preserve">patial patterns of </w:t>
      </w:r>
      <w:ins w:id="63" w:author="Lian Feng" w:date="2017-02-12T13:35:00Z">
        <w:r w:rsidR="00EB484E">
          <w:rPr>
            <w:rFonts w:cs="Times New Roman"/>
            <w:szCs w:val="24"/>
          </w:rPr>
          <w:t>species richness</w:t>
        </w:r>
        <w:r w:rsidR="00EB484E" w:rsidRPr="00FA6394" w:rsidDel="00EB484E">
          <w:rPr>
            <w:rFonts w:cs="Times New Roman"/>
            <w:szCs w:val="24"/>
          </w:rPr>
          <w:t xml:space="preserve"> </w:t>
        </w:r>
      </w:ins>
      <w:r w:rsidR="003619D2">
        <w:rPr>
          <w:rFonts w:cs="Times New Roman"/>
          <w:szCs w:val="24"/>
        </w:rPr>
        <w:t>(</w:t>
      </w:r>
      <w:r w:rsidR="003619D2" w:rsidRPr="00E6371C">
        <w:rPr>
          <w:rFonts w:cs="Times New Roman"/>
          <w:i/>
          <w:szCs w:val="24"/>
        </w:rPr>
        <w:t>sensu</w:t>
      </w:r>
      <w:r w:rsidR="003619D2">
        <w:rPr>
          <w:rFonts w:cs="Times New Roman"/>
          <w:szCs w:val="24"/>
        </w:rPr>
        <w:t xml:space="preserve"> “species</w:t>
      </w:r>
      <w:ins w:id="64" w:author="Lian Feng" w:date="2017-02-12T13:35:00Z">
        <w:r w:rsidR="00EB484E">
          <w:rPr>
            <w:rFonts w:cs="Times New Roman"/>
            <w:szCs w:val="24"/>
          </w:rPr>
          <w:t xml:space="preserve"> diversity</w:t>
        </w:r>
      </w:ins>
      <w:r w:rsidR="003619D2">
        <w:rPr>
          <w:rFonts w:cs="Times New Roman"/>
          <w:szCs w:val="24"/>
        </w:rPr>
        <w:t xml:space="preserve">”) </w:t>
      </w:r>
      <w:r w:rsidR="00FD1009" w:rsidRPr="00FA6394">
        <w:rPr>
          <w:rFonts w:cs="Times New Roman"/>
          <w:szCs w:val="24"/>
        </w:rPr>
        <w:t>ha</w:t>
      </w:r>
      <w:r w:rsidR="00CC2FF3" w:rsidRPr="00FA6394">
        <w:rPr>
          <w:rFonts w:cs="Times New Roman"/>
          <w:szCs w:val="24"/>
        </w:rPr>
        <w:t>s</w:t>
      </w:r>
      <w:r w:rsidR="008C773C" w:rsidRPr="00FA6394">
        <w:rPr>
          <w:rFonts w:cs="Times New Roman"/>
          <w:szCs w:val="24"/>
        </w:rPr>
        <w:t xml:space="preserve"> been </w:t>
      </w:r>
      <w:r w:rsidRPr="00FA6394">
        <w:rPr>
          <w:rFonts w:eastAsia="Malgun Gothic" w:cs="Times New Roman"/>
          <w:szCs w:val="24"/>
          <w:lang w:eastAsia="ko-KR"/>
        </w:rPr>
        <w:t>a continuing</w:t>
      </w:r>
      <w:r w:rsidR="0084287B" w:rsidRPr="00FA6394">
        <w:rPr>
          <w:rFonts w:cs="Times New Roman"/>
          <w:szCs w:val="24"/>
        </w:rPr>
        <w:t xml:space="preserve"> </w:t>
      </w:r>
      <w:r w:rsidR="008C773C" w:rsidRPr="00FA6394">
        <w:rPr>
          <w:rFonts w:cs="Times New Roman"/>
          <w:szCs w:val="24"/>
        </w:rPr>
        <w:t>scientific inquiry</w:t>
      </w:r>
      <w:r w:rsidR="00FD1009" w:rsidRPr="00FA6394">
        <w:rPr>
          <w:rFonts w:cs="Times New Roman"/>
          <w:szCs w:val="24"/>
        </w:rPr>
        <w:t xml:space="preserve"> </w:t>
      </w:r>
      <w:r w:rsidR="0084287B" w:rsidRPr="00FA6394">
        <w:rPr>
          <w:rFonts w:cs="Times New Roman"/>
          <w:szCs w:val="24"/>
        </w:rPr>
        <w:t xml:space="preserve">since the nineteenth century </w:t>
      </w:r>
      <w:r w:rsidR="008C773C" w:rsidRPr="00FA6394">
        <w:rPr>
          <w:rFonts w:cs="Times New Roman"/>
          <w:szCs w:val="24"/>
        </w:rPr>
        <w:t>(e.g. Wallace</w:t>
      </w:r>
      <w:r w:rsidR="007C1303">
        <w:rPr>
          <w:rFonts w:cs="Times New Roman"/>
          <w:szCs w:val="24"/>
        </w:rPr>
        <w:t xml:space="preserve"> </w:t>
      </w:r>
      <w:r w:rsidR="008C773C" w:rsidRPr="00FA6394">
        <w:rPr>
          <w:rFonts w:cs="Times New Roman"/>
          <w:szCs w:val="24"/>
        </w:rPr>
        <w:t xml:space="preserve">1876) </w:t>
      </w:r>
      <w:r w:rsidR="00FD1009" w:rsidRPr="00FA6394">
        <w:rPr>
          <w:rFonts w:cs="Times New Roman"/>
          <w:szCs w:val="24"/>
        </w:rPr>
        <w:t>and remain</w:t>
      </w:r>
      <w:r w:rsidR="00CC2FF3" w:rsidRPr="00FA6394">
        <w:rPr>
          <w:rFonts w:cs="Times New Roman"/>
          <w:szCs w:val="24"/>
        </w:rPr>
        <w:t>s</w:t>
      </w:r>
      <w:r w:rsidR="00FD1009" w:rsidRPr="00FA6394">
        <w:rPr>
          <w:rFonts w:cs="Times New Roman"/>
          <w:szCs w:val="24"/>
        </w:rPr>
        <w:t xml:space="preserve"> </w:t>
      </w:r>
      <w:r w:rsidR="00F6297C">
        <w:rPr>
          <w:rFonts w:cs="Times New Roman"/>
          <w:szCs w:val="24"/>
        </w:rPr>
        <w:t xml:space="preserve">as </w:t>
      </w:r>
      <w:r w:rsidR="00FD1009" w:rsidRPr="00FA6394">
        <w:rPr>
          <w:rFonts w:cs="Times New Roman"/>
          <w:szCs w:val="24"/>
        </w:rPr>
        <w:t xml:space="preserve">one of the most </w:t>
      </w:r>
      <w:r w:rsidR="005E0557" w:rsidRPr="00FA6394">
        <w:rPr>
          <w:rFonts w:cs="Times New Roman"/>
          <w:szCs w:val="24"/>
        </w:rPr>
        <w:t>active area of research</w:t>
      </w:r>
      <w:r w:rsidR="008C773C" w:rsidRPr="00FA6394">
        <w:rPr>
          <w:rFonts w:cs="Times New Roman"/>
          <w:szCs w:val="24"/>
        </w:rPr>
        <w:t xml:space="preserve"> (Science 2005)</w:t>
      </w:r>
      <w:r w:rsidR="00FD1009" w:rsidRPr="00FA6394">
        <w:rPr>
          <w:rFonts w:cs="Times New Roman"/>
          <w:szCs w:val="24"/>
        </w:rPr>
        <w:t xml:space="preserve">. </w:t>
      </w:r>
      <w:r w:rsidR="005131DD" w:rsidRPr="00FA6394">
        <w:rPr>
          <w:rFonts w:cs="Times New Roman"/>
          <w:szCs w:val="24"/>
        </w:rPr>
        <w:t xml:space="preserve">Latitudinal diversity gradient </w:t>
      </w:r>
      <w:r w:rsidR="00AF7B32" w:rsidRPr="00FA6394">
        <w:rPr>
          <w:rFonts w:cs="Times New Roman"/>
          <w:szCs w:val="24"/>
        </w:rPr>
        <w:t>is a</w:t>
      </w:r>
      <w:r w:rsidR="005110D6" w:rsidRPr="00FA6394">
        <w:rPr>
          <w:rFonts w:cs="Times New Roman"/>
          <w:szCs w:val="24"/>
        </w:rPr>
        <w:t xml:space="preserve"> </w:t>
      </w:r>
      <w:ins w:id="65" w:author="Lian Feng" w:date="2017-02-12T13:36:00Z">
        <w:r w:rsidR="00EB484E">
          <w:rPr>
            <w:rFonts w:cs="Times New Roman"/>
            <w:szCs w:val="24"/>
          </w:rPr>
          <w:t>primary</w:t>
        </w:r>
        <w:r w:rsidR="00EB484E" w:rsidRPr="00FA6394">
          <w:rPr>
            <w:rFonts w:cs="Times New Roman"/>
            <w:szCs w:val="24"/>
          </w:rPr>
          <w:t xml:space="preserve"> </w:t>
        </w:r>
      </w:ins>
      <w:r w:rsidR="00E30DA9" w:rsidRPr="00FA6394">
        <w:rPr>
          <w:rFonts w:cs="Times New Roman"/>
          <w:szCs w:val="24"/>
        </w:rPr>
        <w:t xml:space="preserve">biodiversity </w:t>
      </w:r>
      <w:r w:rsidR="00B4300B" w:rsidRPr="00FA6394">
        <w:rPr>
          <w:rFonts w:cs="Times New Roman"/>
          <w:szCs w:val="24"/>
        </w:rPr>
        <w:t xml:space="preserve">pattern </w:t>
      </w:r>
      <w:r w:rsidR="00124DEA" w:rsidRPr="00FA6394">
        <w:rPr>
          <w:rFonts w:cs="Times New Roman"/>
          <w:szCs w:val="24"/>
        </w:rPr>
        <w:t xml:space="preserve">recognized </w:t>
      </w:r>
      <w:r w:rsidR="00734966" w:rsidRPr="00FA6394">
        <w:rPr>
          <w:rFonts w:eastAsia="Malgun Gothic" w:cs="Times New Roman"/>
          <w:szCs w:val="24"/>
          <w:lang w:eastAsia="ko-KR"/>
        </w:rPr>
        <w:t>in</w:t>
      </w:r>
      <w:r w:rsidR="00734966" w:rsidRPr="00FA6394">
        <w:rPr>
          <w:rFonts w:cs="Times New Roman"/>
          <w:szCs w:val="24"/>
        </w:rPr>
        <w:t xml:space="preserve"> </w:t>
      </w:r>
      <w:r w:rsidR="0062195E" w:rsidRPr="00FA6394">
        <w:rPr>
          <w:rFonts w:cs="Times New Roman"/>
          <w:szCs w:val="24"/>
        </w:rPr>
        <w:t>a wide spectrum of</w:t>
      </w:r>
      <w:r w:rsidR="005B4D73" w:rsidRPr="00FA6394">
        <w:rPr>
          <w:rFonts w:cs="Times New Roman"/>
          <w:szCs w:val="24"/>
        </w:rPr>
        <w:t xml:space="preserve"> taxa where the highest levels of </w:t>
      </w:r>
      <w:r w:rsidR="004378BC" w:rsidRPr="00FA6394">
        <w:rPr>
          <w:rFonts w:cs="Times New Roman"/>
          <w:szCs w:val="24"/>
        </w:rPr>
        <w:t xml:space="preserve">species </w:t>
      </w:r>
      <w:r w:rsidR="005B4D73" w:rsidRPr="00FA6394">
        <w:rPr>
          <w:rFonts w:cs="Times New Roman"/>
          <w:szCs w:val="24"/>
        </w:rPr>
        <w:t xml:space="preserve">richness are seen </w:t>
      </w:r>
      <w:r w:rsidR="00734966" w:rsidRPr="00FA6394">
        <w:rPr>
          <w:rFonts w:eastAsia="Malgun Gothic" w:cs="Times New Roman"/>
          <w:szCs w:val="24"/>
          <w:lang w:eastAsia="ko-KR"/>
        </w:rPr>
        <w:t>in</w:t>
      </w:r>
      <w:r w:rsidR="005B4D73" w:rsidRPr="00FA6394">
        <w:rPr>
          <w:rFonts w:cs="Times New Roman"/>
          <w:szCs w:val="24"/>
        </w:rPr>
        <w:t xml:space="preserve"> the tropics and </w:t>
      </w:r>
      <w:r w:rsidR="00734966" w:rsidRPr="00FA6394">
        <w:rPr>
          <w:rFonts w:eastAsia="Malgun Gothic" w:cs="Times New Roman"/>
          <w:szCs w:val="24"/>
          <w:lang w:eastAsia="ko-KR"/>
        </w:rPr>
        <w:t>declines toward</w:t>
      </w:r>
      <w:r w:rsidR="005B4D73" w:rsidRPr="00FA6394">
        <w:rPr>
          <w:rFonts w:cs="Times New Roman"/>
          <w:szCs w:val="24"/>
        </w:rPr>
        <w:t xml:space="preserve"> the polar</w:t>
      </w:r>
      <w:r w:rsidR="009776A3">
        <w:rPr>
          <w:rFonts w:cs="Times New Roman"/>
          <w:szCs w:val="24"/>
        </w:rPr>
        <w:t xml:space="preserve"> regions</w:t>
      </w:r>
      <w:r w:rsidR="005110D6" w:rsidRPr="00FA6394">
        <w:rPr>
          <w:rFonts w:cs="Times New Roman"/>
          <w:szCs w:val="24"/>
        </w:rPr>
        <w:t xml:space="preserve"> (Brown &amp;</w:t>
      </w:r>
      <w:r w:rsidR="0062195E" w:rsidRPr="00FA6394">
        <w:rPr>
          <w:rFonts w:cs="Times New Roman"/>
          <w:szCs w:val="24"/>
        </w:rPr>
        <w:t xml:space="preserve"> </w:t>
      </w:r>
      <w:r w:rsidR="005110D6" w:rsidRPr="00FA6394">
        <w:rPr>
          <w:rFonts w:cs="Times New Roman"/>
          <w:szCs w:val="24"/>
        </w:rPr>
        <w:t>Lomolino 1998</w:t>
      </w:r>
      <w:r w:rsidR="007C1303">
        <w:rPr>
          <w:rFonts w:cs="Times New Roman"/>
          <w:szCs w:val="24"/>
        </w:rPr>
        <w:t>;</w:t>
      </w:r>
      <w:r w:rsidR="007C1303" w:rsidRPr="00FA6394">
        <w:rPr>
          <w:rFonts w:cs="Times New Roman"/>
          <w:szCs w:val="24"/>
        </w:rPr>
        <w:t xml:space="preserve"> </w:t>
      </w:r>
      <w:r w:rsidR="005110D6" w:rsidRPr="00FA6394">
        <w:rPr>
          <w:rFonts w:cs="Times New Roman"/>
          <w:szCs w:val="24"/>
        </w:rPr>
        <w:t>Gaston 1996</w:t>
      </w:r>
      <w:r w:rsidR="007C1303">
        <w:rPr>
          <w:rFonts w:cs="Times New Roman"/>
          <w:szCs w:val="24"/>
        </w:rPr>
        <w:t>;</w:t>
      </w:r>
      <w:r w:rsidR="007C1303" w:rsidRPr="00FA6394">
        <w:rPr>
          <w:rFonts w:cs="Times New Roman"/>
          <w:szCs w:val="24"/>
        </w:rPr>
        <w:t xml:space="preserve"> </w:t>
      </w:r>
      <w:r w:rsidR="005110D6" w:rsidRPr="00FA6394">
        <w:rPr>
          <w:rFonts w:cs="Times New Roman"/>
          <w:szCs w:val="24"/>
        </w:rPr>
        <w:t>Rosenzweig 1995</w:t>
      </w:r>
      <w:r w:rsidR="007C1303">
        <w:rPr>
          <w:rFonts w:cs="Times New Roman"/>
          <w:szCs w:val="24"/>
        </w:rPr>
        <w:t>;</w:t>
      </w:r>
      <w:r w:rsidR="007C1303" w:rsidRPr="00FA6394">
        <w:rPr>
          <w:rFonts w:cs="Times New Roman"/>
          <w:szCs w:val="24"/>
        </w:rPr>
        <w:t xml:space="preserve"> </w:t>
      </w:r>
      <w:r w:rsidR="005110D6" w:rsidRPr="00FA6394">
        <w:rPr>
          <w:rFonts w:cs="Times New Roman"/>
          <w:szCs w:val="24"/>
        </w:rPr>
        <w:t>Willig 2001)</w:t>
      </w:r>
      <w:r w:rsidR="005B4D73" w:rsidRPr="00FA6394">
        <w:rPr>
          <w:rFonts w:cs="Times New Roman"/>
          <w:szCs w:val="24"/>
        </w:rPr>
        <w:t>.</w:t>
      </w:r>
      <w:r w:rsidR="002F34B7" w:rsidRPr="00FA6394">
        <w:rPr>
          <w:rFonts w:cs="Times New Roman"/>
          <w:szCs w:val="24"/>
        </w:rPr>
        <w:t xml:space="preserve"> </w:t>
      </w:r>
      <w:r w:rsidR="00F6297C">
        <w:rPr>
          <w:rFonts w:cs="Times New Roman"/>
          <w:szCs w:val="24"/>
        </w:rPr>
        <w:t>V</w:t>
      </w:r>
      <w:r w:rsidR="00A639BD" w:rsidRPr="00FA6394">
        <w:rPr>
          <w:rFonts w:cs="Times New Roman"/>
          <w:szCs w:val="24"/>
        </w:rPr>
        <w:t>arious</w:t>
      </w:r>
      <w:r w:rsidR="00930583" w:rsidRPr="00FA6394">
        <w:rPr>
          <w:rFonts w:cs="Times New Roman"/>
          <w:szCs w:val="24"/>
        </w:rPr>
        <w:t xml:space="preserve"> hypotheses have been proposed to explain </w:t>
      </w:r>
      <w:r w:rsidR="00E30DA9" w:rsidRPr="00FA6394">
        <w:rPr>
          <w:rFonts w:cs="Times New Roman"/>
          <w:szCs w:val="24"/>
        </w:rPr>
        <w:t>this widely</w:t>
      </w:r>
      <w:r w:rsidR="00FE5389" w:rsidRPr="00FA6394">
        <w:rPr>
          <w:rFonts w:cs="Times New Roman"/>
          <w:szCs w:val="24"/>
        </w:rPr>
        <w:t xml:space="preserve"> </w:t>
      </w:r>
      <w:r w:rsidR="00E30DA9" w:rsidRPr="00FA6394">
        <w:rPr>
          <w:rFonts w:cs="Times New Roman"/>
          <w:szCs w:val="24"/>
        </w:rPr>
        <w:t>recognized pattern</w:t>
      </w:r>
      <w:r w:rsidR="00930583" w:rsidRPr="00FA6394">
        <w:rPr>
          <w:rFonts w:cs="Times New Roman"/>
          <w:szCs w:val="24"/>
        </w:rPr>
        <w:t xml:space="preserve">, </w:t>
      </w:r>
      <w:r w:rsidR="00F6297C">
        <w:rPr>
          <w:rFonts w:cs="Times New Roman"/>
          <w:szCs w:val="24"/>
        </w:rPr>
        <w:t xml:space="preserve">but </w:t>
      </w:r>
      <w:r w:rsidR="00FE5389" w:rsidRPr="00FA6394">
        <w:rPr>
          <w:rFonts w:cs="Times New Roman"/>
          <w:szCs w:val="24"/>
        </w:rPr>
        <w:t xml:space="preserve">current </w:t>
      </w:r>
      <w:r w:rsidR="00734966" w:rsidRPr="00FA6394">
        <w:rPr>
          <w:rFonts w:cs="Times New Roman"/>
          <w:szCs w:val="24"/>
        </w:rPr>
        <w:t>empirical studies</w:t>
      </w:r>
      <w:r w:rsidR="004378BC" w:rsidRPr="00FA6394">
        <w:rPr>
          <w:rFonts w:cs="Times New Roman"/>
          <w:szCs w:val="24"/>
        </w:rPr>
        <w:t xml:space="preserve"> </w:t>
      </w:r>
      <w:r w:rsidR="00FE5389" w:rsidRPr="00FA6394">
        <w:rPr>
          <w:rFonts w:cs="Times New Roman"/>
          <w:szCs w:val="24"/>
        </w:rPr>
        <w:t xml:space="preserve">tend to be </w:t>
      </w:r>
      <w:r w:rsidR="00D2067B" w:rsidRPr="00FA6394">
        <w:rPr>
          <w:rFonts w:cs="Times New Roman"/>
          <w:szCs w:val="24"/>
        </w:rPr>
        <w:t>confined</w:t>
      </w:r>
      <w:r w:rsidR="00930583" w:rsidRPr="00FA6394">
        <w:rPr>
          <w:rFonts w:cs="Times New Roman"/>
          <w:szCs w:val="24"/>
        </w:rPr>
        <w:t xml:space="preserve"> to </w:t>
      </w:r>
      <w:r w:rsidR="00FE5389" w:rsidRPr="00FA6394">
        <w:rPr>
          <w:rFonts w:cs="Times New Roman"/>
          <w:szCs w:val="24"/>
        </w:rPr>
        <w:t xml:space="preserve">only few selected </w:t>
      </w:r>
      <w:r w:rsidR="00930583" w:rsidRPr="00FA6394">
        <w:rPr>
          <w:rFonts w:cs="Times New Roman"/>
          <w:szCs w:val="24"/>
        </w:rPr>
        <w:t>taxa</w:t>
      </w:r>
      <w:r w:rsidR="00D2067B" w:rsidRPr="00FA6394">
        <w:rPr>
          <w:rFonts w:cs="Times New Roman"/>
          <w:szCs w:val="24"/>
        </w:rPr>
        <w:t xml:space="preserve"> with unstandardized sampling </w:t>
      </w:r>
      <w:del w:id="66" w:author="Lian Feng (lfeng)" w:date="2017-02-17T12:11:00Z">
        <w:r w:rsidR="00D2067B" w:rsidRPr="00FA6394" w:rsidDel="007B043D">
          <w:rPr>
            <w:rFonts w:cs="Times New Roman"/>
            <w:szCs w:val="24"/>
          </w:rPr>
          <w:delText xml:space="preserve">campaign </w:delText>
        </w:r>
        <w:r w:rsidR="00FE5389" w:rsidRPr="00FA6394" w:rsidDel="007B043D">
          <w:rPr>
            <w:rFonts w:cs="Times New Roman"/>
            <w:szCs w:val="24"/>
          </w:rPr>
          <w:delText xml:space="preserve"> </w:delText>
        </w:r>
        <w:r w:rsidR="00930583" w:rsidRPr="00FA6394" w:rsidDel="007B043D">
          <w:rPr>
            <w:rFonts w:cs="Times New Roman"/>
            <w:szCs w:val="24"/>
          </w:rPr>
          <w:delText>(</w:delText>
        </w:r>
      </w:del>
      <w:ins w:id="67" w:author="Lian Feng (lfeng)" w:date="2017-02-17T12:11:00Z">
        <w:r w:rsidR="007B043D" w:rsidRPr="00FA6394">
          <w:rPr>
            <w:rFonts w:cs="Times New Roman"/>
            <w:szCs w:val="24"/>
          </w:rPr>
          <w:t>campaign (</w:t>
        </w:r>
      </w:ins>
      <w:r w:rsidR="003426A1" w:rsidRPr="00FA6394">
        <w:rPr>
          <w:rFonts w:cs="Times New Roman"/>
          <w:szCs w:val="24"/>
        </w:rPr>
        <w:t>Willig et al. 2003</w:t>
      </w:r>
      <w:r w:rsidR="007C1303">
        <w:rPr>
          <w:rFonts w:cs="Times New Roman"/>
          <w:szCs w:val="24"/>
        </w:rPr>
        <w:t>; Kreft and Jetz</w:t>
      </w:r>
      <w:r w:rsidR="0013396C" w:rsidRPr="00FA6394">
        <w:rPr>
          <w:rFonts w:cs="Times New Roman"/>
          <w:szCs w:val="24"/>
        </w:rPr>
        <w:t xml:space="preserve"> 2007</w:t>
      </w:r>
      <w:r w:rsidR="00F6297C" w:rsidRPr="00FA6394">
        <w:rPr>
          <w:rFonts w:cs="Times New Roman"/>
          <w:szCs w:val="24"/>
        </w:rPr>
        <w:t>)</w:t>
      </w:r>
      <w:r w:rsidR="00F6297C">
        <w:rPr>
          <w:rFonts w:cs="Times New Roman"/>
          <w:szCs w:val="24"/>
        </w:rPr>
        <w:t>.</w:t>
      </w:r>
      <w:r w:rsidR="00F6297C" w:rsidRPr="00FA6394">
        <w:rPr>
          <w:rFonts w:cs="Times New Roman"/>
          <w:szCs w:val="24"/>
        </w:rPr>
        <w:t xml:space="preserve"> </w:t>
      </w:r>
      <w:r w:rsidR="00F6297C">
        <w:rPr>
          <w:rFonts w:cs="Times New Roman"/>
          <w:szCs w:val="24"/>
        </w:rPr>
        <w:t>W</w:t>
      </w:r>
      <w:r w:rsidR="00F6297C" w:rsidRPr="00FA6394">
        <w:rPr>
          <w:rFonts w:cs="Times New Roman"/>
          <w:szCs w:val="24"/>
        </w:rPr>
        <w:t xml:space="preserve">oody </w:t>
      </w:r>
      <w:r w:rsidR="004378BC" w:rsidRPr="00FA6394">
        <w:rPr>
          <w:rFonts w:cs="Times New Roman"/>
          <w:szCs w:val="24"/>
        </w:rPr>
        <w:t>plant</w:t>
      </w:r>
      <w:r w:rsidR="005A6DB3" w:rsidRPr="00FA6394">
        <w:rPr>
          <w:rFonts w:cs="Times New Roman"/>
          <w:szCs w:val="24"/>
        </w:rPr>
        <w:t>s</w:t>
      </w:r>
      <w:r w:rsidR="00D2067B" w:rsidRPr="00FA6394">
        <w:rPr>
          <w:rFonts w:cs="Times New Roman"/>
          <w:szCs w:val="24"/>
        </w:rPr>
        <w:t xml:space="preserve"> in particular</w:t>
      </w:r>
      <w:r w:rsidR="004378BC" w:rsidRPr="00FA6394">
        <w:rPr>
          <w:rFonts w:cs="Times New Roman"/>
          <w:szCs w:val="24"/>
        </w:rPr>
        <w:t xml:space="preserve"> </w:t>
      </w:r>
      <w:r w:rsidR="0013396C" w:rsidRPr="00FA6394">
        <w:rPr>
          <w:rFonts w:cs="Times New Roman"/>
          <w:szCs w:val="24"/>
        </w:rPr>
        <w:t xml:space="preserve">have received </w:t>
      </w:r>
      <w:r w:rsidR="005A6DB3" w:rsidRPr="00FA6394">
        <w:rPr>
          <w:rFonts w:cs="Times New Roman"/>
          <w:szCs w:val="24"/>
        </w:rPr>
        <w:t>l</w:t>
      </w:r>
      <w:r w:rsidR="008707B6" w:rsidRPr="00FA6394">
        <w:rPr>
          <w:rFonts w:cs="Times New Roman"/>
          <w:szCs w:val="24"/>
        </w:rPr>
        <w:t>ittle</w:t>
      </w:r>
      <w:r w:rsidR="005A6DB3" w:rsidRPr="00FA6394">
        <w:rPr>
          <w:rFonts w:cs="Times New Roman"/>
          <w:szCs w:val="24"/>
        </w:rPr>
        <w:t xml:space="preserve"> </w:t>
      </w:r>
      <w:r w:rsidR="0013396C" w:rsidRPr="00FA6394">
        <w:rPr>
          <w:rFonts w:cs="Times New Roman"/>
          <w:szCs w:val="24"/>
        </w:rPr>
        <w:t xml:space="preserve">attention although they are one of the most </w:t>
      </w:r>
      <w:r w:rsidR="008E6A98">
        <w:rPr>
          <w:rFonts w:cs="Times New Roman"/>
          <w:szCs w:val="24"/>
        </w:rPr>
        <w:t>prominent</w:t>
      </w:r>
      <w:r w:rsidR="0013396C" w:rsidRPr="00FA6394">
        <w:rPr>
          <w:rFonts w:cs="Times New Roman"/>
          <w:szCs w:val="24"/>
        </w:rPr>
        <w:t xml:space="preserve"> organisms sustaining biodiversity and functions of ecosystems</w:t>
      </w:r>
      <w:r w:rsidR="004378BC" w:rsidRPr="00FA6394">
        <w:rPr>
          <w:rFonts w:cs="Times New Roman"/>
          <w:szCs w:val="24"/>
        </w:rPr>
        <w:t>.</w:t>
      </w:r>
      <w:r w:rsidR="00930583" w:rsidRPr="00FA6394">
        <w:rPr>
          <w:rFonts w:cs="Times New Roman"/>
          <w:szCs w:val="24"/>
        </w:rPr>
        <w:t xml:space="preserve"> </w:t>
      </w:r>
    </w:p>
    <w:p w14:paraId="2D21F2C0" w14:textId="31BEE098" w:rsidR="000A5D84" w:rsidRPr="000A5D84" w:rsidRDefault="00AF7B32" w:rsidP="000A5D84">
      <w:pPr>
        <w:jc w:val="both"/>
        <w:rPr>
          <w:rFonts w:cs="Times New Roman"/>
          <w:szCs w:val="24"/>
        </w:rPr>
      </w:pPr>
      <w:r w:rsidRPr="00FA6394">
        <w:rPr>
          <w:rFonts w:cs="Times New Roman"/>
          <w:szCs w:val="24"/>
        </w:rPr>
        <w:t>S</w:t>
      </w:r>
      <w:r w:rsidR="004954B9" w:rsidRPr="00FA6394">
        <w:rPr>
          <w:rFonts w:cs="Times New Roman"/>
          <w:szCs w:val="24"/>
        </w:rPr>
        <w:t xml:space="preserve">tudies, </w:t>
      </w:r>
      <w:r w:rsidRPr="00FA6394">
        <w:rPr>
          <w:rFonts w:cs="Times New Roman"/>
          <w:szCs w:val="24"/>
        </w:rPr>
        <w:t>on the other hand</w:t>
      </w:r>
      <w:r w:rsidR="004954B9" w:rsidRPr="00FA6394">
        <w:rPr>
          <w:rFonts w:cs="Times New Roman"/>
          <w:szCs w:val="24"/>
        </w:rPr>
        <w:t xml:space="preserve">, have shown </w:t>
      </w:r>
      <w:r w:rsidR="003426A1" w:rsidRPr="00FA6394">
        <w:rPr>
          <w:rFonts w:cs="Times New Roman"/>
          <w:szCs w:val="24"/>
        </w:rPr>
        <w:t>notable</w:t>
      </w:r>
      <w:r w:rsidR="004D2D2F" w:rsidRPr="00FA6394">
        <w:rPr>
          <w:rFonts w:cs="Times New Roman"/>
          <w:szCs w:val="24"/>
        </w:rPr>
        <w:t xml:space="preserve"> exceptions </w:t>
      </w:r>
      <w:r w:rsidR="004954B9" w:rsidRPr="00FA6394">
        <w:rPr>
          <w:rFonts w:cs="Times New Roman"/>
          <w:szCs w:val="24"/>
        </w:rPr>
        <w:t xml:space="preserve">as well </w:t>
      </w:r>
      <w:r w:rsidR="004954B9" w:rsidRPr="00B104A7">
        <w:rPr>
          <w:rFonts w:cs="Times New Roman"/>
          <w:szCs w:val="24"/>
        </w:rPr>
        <w:t xml:space="preserve">as secondary (or more localized) biodiversity patterns </w:t>
      </w:r>
      <w:r w:rsidR="00B0103C" w:rsidRPr="00B104A7">
        <w:rPr>
          <w:rFonts w:cs="Times New Roman"/>
          <w:szCs w:val="24"/>
        </w:rPr>
        <w:t>(</w:t>
      </w:r>
      <w:r w:rsidR="00233E18" w:rsidRPr="000A5D84">
        <w:rPr>
          <w:rFonts w:cs="Times New Roman"/>
          <w:szCs w:val="24"/>
        </w:rPr>
        <w:t xml:space="preserve">e.g. Simpson 1964; </w:t>
      </w:r>
      <w:r w:rsidR="00B0103C" w:rsidRPr="000A5D84">
        <w:rPr>
          <w:rFonts w:cs="Times New Roman"/>
          <w:szCs w:val="24"/>
        </w:rPr>
        <w:t>Robinson et al. 2000</w:t>
      </w:r>
      <w:r w:rsidR="00B0103C" w:rsidRPr="00FA6394">
        <w:rPr>
          <w:rFonts w:cs="Times New Roman"/>
          <w:szCs w:val="24"/>
        </w:rPr>
        <w:t>)</w:t>
      </w:r>
      <w:r w:rsidR="009E353A" w:rsidRPr="00FA6394">
        <w:rPr>
          <w:rFonts w:cs="Times New Roman"/>
          <w:szCs w:val="24"/>
        </w:rPr>
        <w:t>.</w:t>
      </w:r>
      <w:r w:rsidR="004D2D2F" w:rsidRPr="00FA6394">
        <w:rPr>
          <w:rFonts w:cs="Times New Roman"/>
          <w:szCs w:val="24"/>
        </w:rPr>
        <w:t xml:space="preserve"> </w:t>
      </w:r>
      <w:r w:rsidR="00233E18" w:rsidRPr="00FA6394">
        <w:rPr>
          <w:rFonts w:cs="Times New Roman"/>
          <w:szCs w:val="24"/>
        </w:rPr>
        <w:t xml:space="preserve">Among these </w:t>
      </w:r>
      <w:r w:rsidR="00D31096" w:rsidRPr="00FA6394">
        <w:rPr>
          <w:rFonts w:cs="Times New Roman"/>
          <w:szCs w:val="24"/>
        </w:rPr>
        <w:t>variations</w:t>
      </w:r>
      <w:r w:rsidR="00233E18" w:rsidRPr="00FA6394">
        <w:rPr>
          <w:rFonts w:cs="Times New Roman"/>
          <w:szCs w:val="24"/>
        </w:rPr>
        <w:t>,</w:t>
      </w:r>
      <w:r w:rsidR="00D31096" w:rsidRPr="00FA6394">
        <w:rPr>
          <w:rFonts w:cs="Times New Roman"/>
          <w:szCs w:val="24"/>
        </w:rPr>
        <w:t xml:space="preserve"> peninsular effect is </w:t>
      </w:r>
      <w:r w:rsidR="003908E2" w:rsidRPr="00FA6394">
        <w:rPr>
          <w:rFonts w:cs="Times New Roman"/>
          <w:szCs w:val="24"/>
        </w:rPr>
        <w:t>a pattern</w:t>
      </w:r>
      <w:r w:rsidR="00D31096" w:rsidRPr="00FA6394">
        <w:rPr>
          <w:rFonts w:cs="Times New Roman"/>
          <w:szCs w:val="24"/>
        </w:rPr>
        <w:t xml:space="preserve"> found in </w:t>
      </w:r>
      <w:r w:rsidRPr="00FA6394">
        <w:rPr>
          <w:rFonts w:cs="Times New Roman"/>
          <w:szCs w:val="24"/>
        </w:rPr>
        <w:t xml:space="preserve">peninsulas </w:t>
      </w:r>
      <w:r w:rsidR="00D31096" w:rsidRPr="00FA6394">
        <w:rPr>
          <w:rFonts w:cs="Times New Roman"/>
          <w:szCs w:val="24"/>
        </w:rPr>
        <w:t>where diversity decline</w:t>
      </w:r>
      <w:r w:rsidR="0068243E">
        <w:rPr>
          <w:rFonts w:cs="Times New Roman"/>
          <w:szCs w:val="24"/>
        </w:rPr>
        <w:t>s</w:t>
      </w:r>
      <w:r w:rsidR="00D31096" w:rsidRPr="00FA6394">
        <w:rPr>
          <w:rFonts w:cs="Times New Roman"/>
          <w:szCs w:val="24"/>
        </w:rPr>
        <w:t xml:space="preserve"> from </w:t>
      </w:r>
      <w:r w:rsidR="00CF2B4D">
        <w:rPr>
          <w:rFonts w:cs="Times New Roman"/>
          <w:szCs w:val="24"/>
        </w:rPr>
        <w:t>mainland</w:t>
      </w:r>
      <w:r w:rsidR="00CF2B4D" w:rsidRPr="00FA6394">
        <w:rPr>
          <w:rFonts w:cs="Times New Roman"/>
          <w:szCs w:val="24"/>
        </w:rPr>
        <w:t xml:space="preserve"> </w:t>
      </w:r>
      <w:r w:rsidR="00D31096" w:rsidRPr="00FA6394">
        <w:rPr>
          <w:rFonts w:cs="Times New Roman"/>
          <w:szCs w:val="24"/>
        </w:rPr>
        <w:t>to tip</w:t>
      </w:r>
      <w:r w:rsidR="004E4CB0" w:rsidRPr="00FA6394">
        <w:rPr>
          <w:rFonts w:cs="Times New Roman"/>
          <w:szCs w:val="24"/>
        </w:rPr>
        <w:t xml:space="preserve"> (</w:t>
      </w:r>
      <w:r w:rsidR="00EC289E" w:rsidRPr="00FA6394">
        <w:rPr>
          <w:rFonts w:cs="Times New Roman"/>
          <w:szCs w:val="24"/>
        </w:rPr>
        <w:t>Simpson</w:t>
      </w:r>
      <w:r w:rsidR="004E4CB0" w:rsidRPr="00FA6394">
        <w:rPr>
          <w:rFonts w:cs="Times New Roman"/>
          <w:szCs w:val="24"/>
        </w:rPr>
        <w:t xml:space="preserve"> </w:t>
      </w:r>
      <w:r w:rsidR="00EC289E" w:rsidRPr="00FA6394">
        <w:rPr>
          <w:rFonts w:cs="Times New Roman"/>
          <w:szCs w:val="24"/>
        </w:rPr>
        <w:t>1964)</w:t>
      </w:r>
      <w:r w:rsidR="004E4CB0" w:rsidRPr="00FA6394">
        <w:rPr>
          <w:rFonts w:cs="Times New Roman"/>
          <w:szCs w:val="24"/>
        </w:rPr>
        <w:t xml:space="preserve">. </w:t>
      </w:r>
      <w:r w:rsidR="000A5D84" w:rsidRPr="000A5D84">
        <w:rPr>
          <w:rFonts w:cs="Times New Roman"/>
          <w:szCs w:val="24"/>
        </w:rPr>
        <w:t>The peninsula</w:t>
      </w:r>
      <w:r w:rsidR="00AA4382">
        <w:rPr>
          <w:rFonts w:cs="Times New Roman"/>
          <w:szCs w:val="24"/>
        </w:rPr>
        <w:t>r</w:t>
      </w:r>
      <w:r w:rsidR="000A5D84" w:rsidRPr="000A5D84">
        <w:rPr>
          <w:rFonts w:cs="Times New Roman"/>
          <w:szCs w:val="24"/>
        </w:rPr>
        <w:t xml:space="preserve"> effect has attracted considerable attention over the past 50 years, but has not yet proved to be a cross-taxonomy </w:t>
      </w:r>
      <w:r w:rsidR="00AA4382">
        <w:rPr>
          <w:rFonts w:cs="Times New Roman"/>
          <w:szCs w:val="24"/>
        </w:rPr>
        <w:t>general pattern</w:t>
      </w:r>
      <w:r w:rsidR="000A5D84" w:rsidRPr="000A5D84">
        <w:rPr>
          <w:rFonts w:cs="Times New Roman"/>
          <w:szCs w:val="24"/>
        </w:rPr>
        <w:t xml:space="preserve">, such as Jenkins et al. (2008) found that only 18 out of 37 studies (49%) supported the peninsula effect </w:t>
      </w:r>
      <w:r w:rsidR="00AA4382">
        <w:rPr>
          <w:rFonts w:cs="Times New Roman"/>
          <w:szCs w:val="24"/>
        </w:rPr>
        <w:t xml:space="preserve">and </w:t>
      </w:r>
      <w:r w:rsidR="000A5D84" w:rsidRPr="000A5D84">
        <w:rPr>
          <w:rFonts w:cs="Times New Roman"/>
          <w:szCs w:val="24"/>
        </w:rPr>
        <w:t>concluded that the current state of peninsula research suffer</w:t>
      </w:r>
      <w:r w:rsidR="00AA4382">
        <w:rPr>
          <w:rFonts w:cs="Times New Roman"/>
          <w:szCs w:val="24"/>
        </w:rPr>
        <w:t>ed</w:t>
      </w:r>
      <w:r w:rsidR="000A5D84" w:rsidRPr="000A5D84">
        <w:rPr>
          <w:rFonts w:cs="Times New Roman"/>
          <w:szCs w:val="24"/>
        </w:rPr>
        <w:t xml:space="preserve"> from low illumination with limited quantitative data analysis.</w:t>
      </w:r>
      <w:r w:rsidR="000A5D84">
        <w:rPr>
          <w:rFonts w:cs="Times New Roman"/>
          <w:szCs w:val="24"/>
        </w:rPr>
        <w:t xml:space="preserve"> </w:t>
      </w:r>
      <w:r w:rsidR="000A5D84" w:rsidRPr="000A5D84">
        <w:rPr>
          <w:rFonts w:cs="Times New Roman"/>
          <w:szCs w:val="24"/>
        </w:rPr>
        <w:t xml:space="preserve">Battisti (2014) also stated that the peninsula effect is idiosyncratic, depending on context, taxonomic group, and analytic scales. </w:t>
      </w:r>
    </w:p>
    <w:p w14:paraId="21D19F22" w14:textId="340F2115" w:rsidR="009635E7" w:rsidRDefault="00F6297C" w:rsidP="00E6371C">
      <w:pPr>
        <w:jc w:val="both"/>
        <w:rPr>
          <w:rFonts w:cs="Times New Roman"/>
          <w:szCs w:val="24"/>
        </w:rPr>
      </w:pPr>
      <w:r>
        <w:rPr>
          <w:rFonts w:cs="Times New Roman"/>
          <w:szCs w:val="24"/>
        </w:rPr>
        <w:t xml:space="preserve">For studies </w:t>
      </w:r>
      <w:r w:rsidR="00DF1964">
        <w:rPr>
          <w:rFonts w:cs="Times New Roman"/>
          <w:szCs w:val="24"/>
        </w:rPr>
        <w:t xml:space="preserve">with observed </w:t>
      </w:r>
      <w:r>
        <w:rPr>
          <w:rFonts w:cs="Times New Roman"/>
          <w:szCs w:val="24"/>
        </w:rPr>
        <w:t>peninsular effect, e</w:t>
      </w:r>
      <w:r w:rsidR="00393CAB" w:rsidRPr="00FA6394">
        <w:rPr>
          <w:rFonts w:cs="Times New Roman"/>
          <w:szCs w:val="24"/>
        </w:rPr>
        <w:t xml:space="preserve">xplanations for </w:t>
      </w:r>
      <w:r>
        <w:rPr>
          <w:rFonts w:cs="Times New Roman"/>
          <w:szCs w:val="24"/>
        </w:rPr>
        <w:t>patterns</w:t>
      </w:r>
      <w:r w:rsidR="00393CAB" w:rsidRPr="00FA6394">
        <w:rPr>
          <w:rFonts w:cs="Times New Roman"/>
          <w:szCs w:val="24"/>
        </w:rPr>
        <w:t xml:space="preserve"> </w:t>
      </w:r>
      <w:r w:rsidR="00FA6394">
        <w:rPr>
          <w:rFonts w:cs="Times New Roman"/>
          <w:szCs w:val="24"/>
        </w:rPr>
        <w:t xml:space="preserve">also </w:t>
      </w:r>
      <w:r w:rsidR="00DF1964" w:rsidRPr="00FA6394">
        <w:rPr>
          <w:rFonts w:cs="Times New Roman"/>
          <w:szCs w:val="24"/>
        </w:rPr>
        <w:t>var</w:t>
      </w:r>
      <w:r w:rsidR="00DF1964">
        <w:rPr>
          <w:rFonts w:cs="Times New Roman"/>
          <w:szCs w:val="24"/>
        </w:rPr>
        <w:t>ied</w:t>
      </w:r>
      <w:r w:rsidR="00393CAB" w:rsidRPr="00FA6394">
        <w:rPr>
          <w:rFonts w:cs="Times New Roman"/>
          <w:szCs w:val="24"/>
        </w:rPr>
        <w:t xml:space="preserve">. Among </w:t>
      </w:r>
      <w:r>
        <w:rPr>
          <w:rFonts w:cs="Times New Roman"/>
          <w:szCs w:val="24"/>
        </w:rPr>
        <w:t>proposed suggestions</w:t>
      </w:r>
      <w:r w:rsidR="00393CAB" w:rsidRPr="00FA6394">
        <w:rPr>
          <w:rFonts w:cs="Times New Roman"/>
          <w:szCs w:val="24"/>
        </w:rPr>
        <w:t xml:space="preserve">, immigration-extinction hypothesis by Simpson (1964) (later </w:t>
      </w:r>
      <w:r w:rsidR="00DF1964">
        <w:rPr>
          <w:rFonts w:cs="Times New Roman"/>
          <w:szCs w:val="24"/>
        </w:rPr>
        <w:t xml:space="preserve">also </w:t>
      </w:r>
      <w:r w:rsidR="00393CAB" w:rsidRPr="00FA6394">
        <w:rPr>
          <w:rFonts w:cs="Times New Roman"/>
          <w:szCs w:val="24"/>
        </w:rPr>
        <w:t xml:space="preserve">known as geometry hypothesis) </w:t>
      </w:r>
      <w:r w:rsidR="00C2241A" w:rsidRPr="00FA6394">
        <w:rPr>
          <w:rFonts w:cs="Times New Roman"/>
          <w:szCs w:val="24"/>
        </w:rPr>
        <w:t xml:space="preserve">has shown </w:t>
      </w:r>
      <w:r w:rsidR="00DF1964" w:rsidRPr="00FA6394">
        <w:rPr>
          <w:rFonts w:cs="Times New Roman"/>
          <w:szCs w:val="24"/>
        </w:rPr>
        <w:t>explanatory</w:t>
      </w:r>
      <w:r w:rsidR="00DF1964">
        <w:rPr>
          <w:rFonts w:cs="Times New Roman"/>
          <w:szCs w:val="24"/>
        </w:rPr>
        <w:t xml:space="preserve"> power</w:t>
      </w:r>
      <w:r w:rsidR="00C2241A" w:rsidRPr="00FA6394">
        <w:rPr>
          <w:rFonts w:cs="Times New Roman"/>
          <w:szCs w:val="24"/>
        </w:rPr>
        <w:t xml:space="preserve"> for some taxa and assemblages of </w:t>
      </w:r>
      <w:r w:rsidR="009635E7">
        <w:rPr>
          <w:rFonts w:cs="Times New Roman"/>
          <w:szCs w:val="24"/>
        </w:rPr>
        <w:t>various</w:t>
      </w:r>
      <w:r w:rsidR="009635E7" w:rsidRPr="00FA6394">
        <w:rPr>
          <w:rFonts w:cs="Times New Roman"/>
          <w:szCs w:val="24"/>
        </w:rPr>
        <w:t xml:space="preserve"> </w:t>
      </w:r>
      <w:r w:rsidR="00C2241A" w:rsidRPr="00FA6394">
        <w:rPr>
          <w:rFonts w:cs="Times New Roman"/>
          <w:szCs w:val="24"/>
        </w:rPr>
        <w:t>peninsulas, and such examples include</w:t>
      </w:r>
      <w:r w:rsidR="00DF1964">
        <w:rPr>
          <w:rFonts w:cs="Times New Roman"/>
          <w:szCs w:val="24"/>
        </w:rPr>
        <w:t>d</w:t>
      </w:r>
      <w:r w:rsidR="00C2241A" w:rsidRPr="00FA6394">
        <w:rPr>
          <w:rFonts w:cs="Times New Roman"/>
          <w:szCs w:val="24"/>
        </w:rPr>
        <w:t xml:space="preserve"> birds in North America (MacArthur &amp; Wilson 1967), </w:t>
      </w:r>
      <w:r w:rsidR="00632360">
        <w:rPr>
          <w:rFonts w:cs="Times New Roman"/>
          <w:szCs w:val="24"/>
        </w:rPr>
        <w:lastRenderedPageBreak/>
        <w:t>h</w:t>
      </w:r>
      <w:r w:rsidR="00C2241A" w:rsidRPr="00FA6394">
        <w:rPr>
          <w:rFonts w:cs="Times New Roman"/>
          <w:szCs w:val="24"/>
        </w:rPr>
        <w:t xml:space="preserve">eteromyid rodents in Baja California (Taylor &amp; Regal 1978), </w:t>
      </w:r>
      <w:r w:rsidR="00632360">
        <w:rPr>
          <w:rFonts w:cs="Times New Roman"/>
          <w:szCs w:val="24"/>
        </w:rPr>
        <w:t>s</w:t>
      </w:r>
      <w:r w:rsidR="00C2241A" w:rsidRPr="00FA6394">
        <w:rPr>
          <w:rFonts w:cs="Times New Roman"/>
          <w:szCs w:val="24"/>
        </w:rPr>
        <w:t xml:space="preserve">corpions in Florida (Due &amp; Polis 1986) and </w:t>
      </w:r>
      <w:r w:rsidR="00632360">
        <w:rPr>
          <w:rFonts w:cs="Times New Roman"/>
          <w:szCs w:val="24"/>
        </w:rPr>
        <w:t>f</w:t>
      </w:r>
      <w:r w:rsidR="00C2241A" w:rsidRPr="00FA6394">
        <w:rPr>
          <w:rFonts w:cs="Times New Roman"/>
          <w:szCs w:val="24"/>
        </w:rPr>
        <w:t xml:space="preserve">orest vegetation in Maine (Milne &amp; Forman 1986) as well as butterflies in Florida (Brown &amp; Opler 1990). The </w:t>
      </w:r>
      <w:r w:rsidR="00D75AFF">
        <w:rPr>
          <w:rFonts w:cs="Times New Roman"/>
          <w:szCs w:val="24"/>
        </w:rPr>
        <w:t>geometry</w:t>
      </w:r>
      <w:r w:rsidR="00632360" w:rsidRPr="00127850">
        <w:rPr>
          <w:rFonts w:cs="Times New Roman"/>
          <w:szCs w:val="24"/>
        </w:rPr>
        <w:t xml:space="preserve"> hypothesis </w:t>
      </w:r>
      <w:r w:rsidR="00D75AFF">
        <w:rPr>
          <w:rFonts w:cs="Times New Roman"/>
          <w:szCs w:val="24"/>
        </w:rPr>
        <w:t xml:space="preserve">emphasized </w:t>
      </w:r>
      <w:r w:rsidR="00DF1964">
        <w:rPr>
          <w:rFonts w:cs="Times New Roman"/>
          <w:szCs w:val="24"/>
        </w:rPr>
        <w:t xml:space="preserve">the role </w:t>
      </w:r>
      <w:r w:rsidR="00D75AFF">
        <w:rPr>
          <w:rFonts w:cs="Times New Roman"/>
          <w:szCs w:val="24"/>
        </w:rPr>
        <w:t xml:space="preserve">of </w:t>
      </w:r>
      <w:r w:rsidR="00D75AFF" w:rsidRPr="00A62AE2">
        <w:rPr>
          <w:rFonts w:cs="Times New Roman"/>
          <w:szCs w:val="24"/>
        </w:rPr>
        <w:t>i</w:t>
      </w:r>
      <w:r w:rsidR="00D75AFF">
        <w:rPr>
          <w:rFonts w:cs="Times New Roman"/>
          <w:szCs w:val="24"/>
        </w:rPr>
        <w:t>sland-like nature of peninsulas on</w:t>
      </w:r>
      <w:r w:rsidR="00D75AFF" w:rsidRPr="00A62AE2">
        <w:rPr>
          <w:rFonts w:cs="Times New Roman"/>
          <w:szCs w:val="24"/>
        </w:rPr>
        <w:t xml:space="preserve"> </w:t>
      </w:r>
      <w:r w:rsidR="00D75AFF">
        <w:rPr>
          <w:rFonts w:cs="Times New Roman"/>
          <w:szCs w:val="24"/>
        </w:rPr>
        <w:t>d</w:t>
      </w:r>
      <w:r w:rsidR="00D75AFF" w:rsidRPr="00422FCB">
        <w:rPr>
          <w:rFonts w:cs="Times New Roman"/>
          <w:szCs w:val="24"/>
        </w:rPr>
        <w:t>emographic processes</w:t>
      </w:r>
      <w:r w:rsidR="009635E7">
        <w:rPr>
          <w:rFonts w:cs="Times New Roman"/>
          <w:szCs w:val="24"/>
        </w:rPr>
        <w:t xml:space="preserve"> - </w:t>
      </w:r>
      <w:r w:rsidR="00D75AFF">
        <w:rPr>
          <w:rFonts w:cs="Times New Roman"/>
          <w:szCs w:val="24"/>
        </w:rPr>
        <w:t>immigration and extinction.</w:t>
      </w:r>
      <w:r w:rsidR="00C2241A" w:rsidRPr="00FA6394">
        <w:rPr>
          <w:rFonts w:cs="Times New Roman"/>
          <w:szCs w:val="24"/>
        </w:rPr>
        <w:t xml:space="preserve"> </w:t>
      </w:r>
      <w:r w:rsidR="009635E7" w:rsidRPr="00FA6394">
        <w:rPr>
          <w:rFonts w:cs="Times New Roman"/>
          <w:szCs w:val="24"/>
        </w:rPr>
        <w:t xml:space="preserve">Simpson (1964) </w:t>
      </w:r>
      <w:r w:rsidR="009635E7">
        <w:rPr>
          <w:rFonts w:cs="Times New Roman"/>
          <w:szCs w:val="24"/>
        </w:rPr>
        <w:t xml:space="preserve">argued that </w:t>
      </w:r>
      <w:r w:rsidR="00393CAB" w:rsidRPr="00FA6394">
        <w:rPr>
          <w:rFonts w:cs="Times New Roman"/>
          <w:szCs w:val="24"/>
        </w:rPr>
        <w:t xml:space="preserve">immigration from </w:t>
      </w:r>
      <w:r w:rsidR="009635E7">
        <w:rPr>
          <w:rFonts w:cs="Times New Roman"/>
          <w:szCs w:val="24"/>
        </w:rPr>
        <w:t xml:space="preserve">population sources in </w:t>
      </w:r>
      <w:r w:rsidR="00393CAB" w:rsidRPr="00FA6394">
        <w:rPr>
          <w:rFonts w:cs="Times New Roman"/>
          <w:szCs w:val="24"/>
        </w:rPr>
        <w:t xml:space="preserve">mainland is restricted by peninsula geometry where geographic spread is along peninsula axis only, </w:t>
      </w:r>
      <w:r w:rsidR="00DF1964">
        <w:rPr>
          <w:rFonts w:cs="Times New Roman"/>
          <w:szCs w:val="24"/>
        </w:rPr>
        <w:t xml:space="preserve">and thus </w:t>
      </w:r>
      <w:r w:rsidR="00C0250E" w:rsidRPr="00FA6394">
        <w:rPr>
          <w:rFonts w:cs="Times New Roman"/>
          <w:szCs w:val="24"/>
        </w:rPr>
        <w:t xml:space="preserve">the rate of immigration decreases </w:t>
      </w:r>
      <w:r w:rsidR="009635E7">
        <w:rPr>
          <w:rFonts w:cs="Times New Roman"/>
          <w:szCs w:val="24"/>
        </w:rPr>
        <w:t>with distance</w:t>
      </w:r>
      <w:r w:rsidR="00C0250E" w:rsidRPr="00FA6394">
        <w:rPr>
          <w:rFonts w:cs="Times New Roman"/>
          <w:szCs w:val="24"/>
        </w:rPr>
        <w:t xml:space="preserve">. </w:t>
      </w:r>
      <w:ins w:id="68" w:author="Lian Feng" w:date="2017-02-12T14:08:00Z">
        <w:r w:rsidR="00994DF9">
          <w:rPr>
            <w:rFonts w:cs="Times New Roman"/>
            <w:szCs w:val="24"/>
          </w:rPr>
          <w:t>As c</w:t>
        </w:r>
      </w:ins>
      <w:r w:rsidR="00393CAB" w:rsidRPr="00FA6394">
        <w:rPr>
          <w:rFonts w:cs="Times New Roman"/>
          <w:szCs w:val="24"/>
        </w:rPr>
        <w:t>ontinuing colonizat</w:t>
      </w:r>
      <w:r w:rsidR="00C0250E" w:rsidRPr="00FA6394">
        <w:rPr>
          <w:rFonts w:cs="Times New Roman"/>
          <w:szCs w:val="24"/>
        </w:rPr>
        <w:t xml:space="preserve">ion of peninsulas is </w:t>
      </w:r>
      <w:r w:rsidR="009635E7">
        <w:rPr>
          <w:rFonts w:cs="Times New Roman"/>
          <w:szCs w:val="24"/>
        </w:rPr>
        <w:t>inevitably</w:t>
      </w:r>
      <w:r w:rsidR="00393CAB" w:rsidRPr="00FA6394">
        <w:rPr>
          <w:rFonts w:cs="Times New Roman"/>
          <w:szCs w:val="24"/>
        </w:rPr>
        <w:t xml:space="preserve"> hindered, and </w:t>
      </w:r>
      <w:r w:rsidR="00DF1964">
        <w:rPr>
          <w:rFonts w:cs="Times New Roman"/>
          <w:szCs w:val="24"/>
        </w:rPr>
        <w:t xml:space="preserve">a high </w:t>
      </w:r>
      <w:r w:rsidR="00DF1964" w:rsidRPr="00FA6394">
        <w:rPr>
          <w:rFonts w:cs="Times New Roman"/>
          <w:szCs w:val="24"/>
        </w:rPr>
        <w:t>extinction rate</w:t>
      </w:r>
      <w:r w:rsidR="00DF1964">
        <w:rPr>
          <w:rFonts w:cs="Times New Roman"/>
          <w:szCs w:val="24"/>
        </w:rPr>
        <w:t xml:space="preserve"> is projected due to </w:t>
      </w:r>
      <w:r w:rsidR="009635E7">
        <w:rPr>
          <w:rFonts w:cs="Times New Roman"/>
          <w:szCs w:val="24"/>
        </w:rPr>
        <w:t xml:space="preserve">low population density. </w:t>
      </w:r>
      <w:ins w:id="69" w:author="Lian Feng" w:date="2017-02-12T14:08:00Z">
        <w:r w:rsidR="00994DF9">
          <w:rPr>
            <w:rFonts w:cs="Times New Roman"/>
            <w:szCs w:val="24"/>
          </w:rPr>
          <w:t>Consequently</w:t>
        </w:r>
      </w:ins>
      <w:r w:rsidR="00D61C88">
        <w:rPr>
          <w:rFonts w:cs="Times New Roman"/>
          <w:szCs w:val="24"/>
        </w:rPr>
        <w:t>,</w:t>
      </w:r>
      <w:r w:rsidR="00393CAB" w:rsidRPr="00FA6394">
        <w:rPr>
          <w:rFonts w:cs="Times New Roman"/>
          <w:szCs w:val="24"/>
        </w:rPr>
        <w:t xml:space="preserve"> an increasingly decline of immigration/extinction ratio </w:t>
      </w:r>
      <w:r w:rsidR="009635E7">
        <w:rPr>
          <w:rFonts w:cs="Times New Roman"/>
          <w:szCs w:val="24"/>
        </w:rPr>
        <w:t xml:space="preserve">ultimately </w:t>
      </w:r>
      <w:r w:rsidR="00DF1964">
        <w:rPr>
          <w:rFonts w:cs="Times New Roman"/>
          <w:szCs w:val="24"/>
        </w:rPr>
        <w:t>leads to</w:t>
      </w:r>
      <w:r w:rsidR="009635E7">
        <w:rPr>
          <w:rFonts w:cs="Times New Roman"/>
          <w:szCs w:val="24"/>
        </w:rPr>
        <w:t xml:space="preserve"> a decline in species richness </w:t>
      </w:r>
      <w:r w:rsidR="00393CAB" w:rsidRPr="00FA6394">
        <w:rPr>
          <w:rFonts w:cs="Times New Roman"/>
          <w:szCs w:val="24"/>
        </w:rPr>
        <w:t>along the peninsula from the mainland.</w:t>
      </w:r>
      <w:r w:rsidR="00D417DC" w:rsidRPr="00FA6394">
        <w:rPr>
          <w:rFonts w:cs="Times New Roman"/>
          <w:szCs w:val="24"/>
        </w:rPr>
        <w:t xml:space="preserve"> </w:t>
      </w:r>
    </w:p>
    <w:p w14:paraId="79CC2B1E" w14:textId="39DAD9CF" w:rsidR="00607F00" w:rsidRDefault="000C6E36" w:rsidP="00E6371C">
      <w:pPr>
        <w:jc w:val="both"/>
        <w:rPr>
          <w:rFonts w:cs="Times New Roman"/>
          <w:szCs w:val="24"/>
        </w:rPr>
      </w:pPr>
      <w:r>
        <w:rPr>
          <w:rFonts w:cs="Times New Roman"/>
          <w:szCs w:val="24"/>
        </w:rPr>
        <w:t xml:space="preserve">Many </w:t>
      </w:r>
      <w:r w:rsidR="004F291D">
        <w:rPr>
          <w:rFonts w:cs="Times New Roman"/>
          <w:szCs w:val="24"/>
        </w:rPr>
        <w:t xml:space="preserve">related studies </w:t>
      </w:r>
      <w:r>
        <w:rPr>
          <w:rFonts w:cs="Times New Roman"/>
          <w:szCs w:val="24"/>
        </w:rPr>
        <w:t xml:space="preserve">have </w:t>
      </w:r>
      <w:r w:rsidRPr="00A43D42">
        <w:rPr>
          <w:rFonts w:cs="Times New Roman"/>
          <w:szCs w:val="24"/>
        </w:rPr>
        <w:t>discussed the decreased rate of immigration and increased</w:t>
      </w:r>
      <w:r>
        <w:rPr>
          <w:rFonts w:cs="Times New Roman"/>
          <w:szCs w:val="24"/>
        </w:rPr>
        <w:t xml:space="preserve"> </w:t>
      </w:r>
      <w:r w:rsidRPr="00A43D42">
        <w:rPr>
          <w:rFonts w:cs="Times New Roman"/>
          <w:szCs w:val="24"/>
        </w:rPr>
        <w:t xml:space="preserve">rate of extinction </w:t>
      </w:r>
      <w:r w:rsidR="00422FCB">
        <w:rPr>
          <w:rFonts w:cs="Times New Roman"/>
          <w:szCs w:val="24"/>
        </w:rPr>
        <w:t>toward</w:t>
      </w:r>
      <w:r w:rsidRPr="00A43D42">
        <w:rPr>
          <w:rFonts w:cs="Times New Roman"/>
          <w:szCs w:val="24"/>
        </w:rPr>
        <w:t xml:space="preserve"> the tip of </w:t>
      </w:r>
      <w:r>
        <w:rPr>
          <w:rFonts w:cs="Times New Roman"/>
          <w:szCs w:val="24"/>
        </w:rPr>
        <w:t>a peninsula</w:t>
      </w:r>
      <w:r w:rsidRPr="00A43D42">
        <w:rPr>
          <w:rFonts w:cs="Times New Roman"/>
          <w:szCs w:val="24"/>
        </w:rPr>
        <w:t xml:space="preserve"> </w:t>
      </w:r>
      <w:r w:rsidR="00422FCB">
        <w:rPr>
          <w:rFonts w:cs="Times New Roman"/>
          <w:szCs w:val="24"/>
        </w:rPr>
        <w:t xml:space="preserve">of </w:t>
      </w:r>
      <w:r w:rsidR="00607F00">
        <w:rPr>
          <w:rFonts w:cs="Times New Roman"/>
          <w:szCs w:val="24"/>
        </w:rPr>
        <w:t xml:space="preserve">the </w:t>
      </w:r>
      <w:r w:rsidR="00422FCB" w:rsidRPr="00127850">
        <w:rPr>
          <w:rFonts w:cs="Times New Roman"/>
          <w:szCs w:val="24"/>
        </w:rPr>
        <w:t>geometry</w:t>
      </w:r>
      <w:r w:rsidR="00422FCB">
        <w:rPr>
          <w:rFonts w:cs="Times New Roman"/>
          <w:szCs w:val="24"/>
        </w:rPr>
        <w:t xml:space="preserve"> hypothesis</w:t>
      </w:r>
      <w:r w:rsidR="00422FCB" w:rsidRPr="00127850">
        <w:rPr>
          <w:rFonts w:cs="Times New Roman"/>
          <w:szCs w:val="24"/>
        </w:rPr>
        <w:t xml:space="preserve"> </w:t>
      </w:r>
      <w:r>
        <w:rPr>
          <w:rFonts w:cs="Times New Roman"/>
          <w:szCs w:val="24"/>
        </w:rPr>
        <w:t>(</w:t>
      </w:r>
      <w:r w:rsidRPr="00A43D42">
        <w:rPr>
          <w:rFonts w:cs="Times New Roman"/>
          <w:szCs w:val="24"/>
        </w:rPr>
        <w:t>Robertson</w:t>
      </w:r>
      <w:r>
        <w:rPr>
          <w:rFonts w:cs="Times New Roman"/>
          <w:szCs w:val="24"/>
        </w:rPr>
        <w:t xml:space="preserve"> </w:t>
      </w:r>
      <w:r w:rsidRPr="00A43D42">
        <w:rPr>
          <w:rFonts w:cs="Times New Roman"/>
          <w:szCs w:val="24"/>
        </w:rPr>
        <w:t>1955</w:t>
      </w:r>
      <w:r>
        <w:rPr>
          <w:rFonts w:cs="Times New Roman"/>
          <w:szCs w:val="24"/>
        </w:rPr>
        <w:t>;</w:t>
      </w:r>
      <w:r w:rsidRPr="00A43D42">
        <w:rPr>
          <w:rFonts w:cs="Times New Roman"/>
          <w:szCs w:val="24"/>
        </w:rPr>
        <w:t xml:space="preserve"> Simpson</w:t>
      </w:r>
      <w:r>
        <w:rPr>
          <w:rFonts w:cs="Times New Roman"/>
          <w:szCs w:val="24"/>
        </w:rPr>
        <w:t xml:space="preserve"> </w:t>
      </w:r>
      <w:r w:rsidRPr="00A43D42">
        <w:rPr>
          <w:rFonts w:cs="Times New Roman"/>
          <w:szCs w:val="24"/>
        </w:rPr>
        <w:t>1964</w:t>
      </w:r>
      <w:r>
        <w:rPr>
          <w:rFonts w:cs="Times New Roman"/>
          <w:szCs w:val="24"/>
        </w:rPr>
        <w:t>;</w:t>
      </w:r>
      <w:r w:rsidRPr="00A43D42">
        <w:rPr>
          <w:rFonts w:cs="Times New Roman"/>
          <w:szCs w:val="24"/>
        </w:rPr>
        <w:t xml:space="preserve"> MacArthur and Wilson</w:t>
      </w:r>
      <w:r w:rsidR="007C1303">
        <w:rPr>
          <w:rFonts w:cs="Times New Roman"/>
          <w:szCs w:val="24"/>
        </w:rPr>
        <w:t xml:space="preserve"> </w:t>
      </w:r>
      <w:r w:rsidRPr="00A43D42">
        <w:rPr>
          <w:rFonts w:cs="Times New Roman"/>
          <w:szCs w:val="24"/>
        </w:rPr>
        <w:t>1967</w:t>
      </w:r>
      <w:r>
        <w:rPr>
          <w:rFonts w:cs="Times New Roman"/>
          <w:szCs w:val="24"/>
        </w:rPr>
        <w:t>;</w:t>
      </w:r>
      <w:r w:rsidRPr="00A43D42">
        <w:rPr>
          <w:rFonts w:cs="Times New Roman"/>
          <w:szCs w:val="24"/>
        </w:rPr>
        <w:t xml:space="preserve"> Cook</w:t>
      </w:r>
      <w:r>
        <w:rPr>
          <w:rFonts w:cs="Times New Roman"/>
          <w:szCs w:val="24"/>
        </w:rPr>
        <w:t xml:space="preserve"> </w:t>
      </w:r>
      <w:r w:rsidRPr="00A43D42">
        <w:rPr>
          <w:rFonts w:cs="Times New Roman"/>
          <w:szCs w:val="24"/>
        </w:rPr>
        <w:t>1969</w:t>
      </w:r>
      <w:r>
        <w:rPr>
          <w:rFonts w:cs="Times New Roman"/>
          <w:szCs w:val="24"/>
        </w:rPr>
        <w:t>;</w:t>
      </w:r>
      <w:r w:rsidRPr="00A43D42">
        <w:rPr>
          <w:rFonts w:cs="Times New Roman"/>
          <w:szCs w:val="24"/>
        </w:rPr>
        <w:t xml:space="preserve"> Kiester</w:t>
      </w:r>
      <w:r>
        <w:rPr>
          <w:rFonts w:cs="Times New Roman"/>
          <w:szCs w:val="24"/>
        </w:rPr>
        <w:t xml:space="preserve"> </w:t>
      </w:r>
      <w:r w:rsidRPr="00A43D42">
        <w:rPr>
          <w:rFonts w:cs="Times New Roman"/>
          <w:szCs w:val="24"/>
        </w:rPr>
        <w:t>1971)</w:t>
      </w:r>
      <w:r>
        <w:rPr>
          <w:rFonts w:cs="Times New Roman"/>
          <w:szCs w:val="24"/>
        </w:rPr>
        <w:t>,</w:t>
      </w:r>
      <w:r w:rsidRPr="00A43D42">
        <w:rPr>
          <w:rFonts w:cs="Times New Roman"/>
          <w:szCs w:val="24"/>
        </w:rPr>
        <w:t xml:space="preserve"> </w:t>
      </w:r>
      <w:r>
        <w:rPr>
          <w:rFonts w:cs="Times New Roman"/>
          <w:szCs w:val="24"/>
        </w:rPr>
        <w:t>but</w:t>
      </w:r>
      <w:r w:rsidR="00422FCB">
        <w:rPr>
          <w:rFonts w:cs="Times New Roman"/>
          <w:szCs w:val="24"/>
        </w:rPr>
        <w:t xml:space="preserve"> this</w:t>
      </w:r>
      <w:r>
        <w:rPr>
          <w:rFonts w:cs="Times New Roman"/>
          <w:szCs w:val="24"/>
        </w:rPr>
        <w:t xml:space="preserve"> </w:t>
      </w:r>
      <w:r w:rsidR="007D3787" w:rsidRPr="00127850">
        <w:rPr>
          <w:rFonts w:cs="Times New Roman"/>
          <w:szCs w:val="24"/>
        </w:rPr>
        <w:t xml:space="preserve">hypothesis has often been used as a verbal argument </w:t>
      </w:r>
      <w:r w:rsidR="007D3787" w:rsidRPr="00DC45A0">
        <w:rPr>
          <w:rFonts w:cs="Times New Roman"/>
          <w:szCs w:val="24"/>
        </w:rPr>
        <w:t xml:space="preserve">labeled as </w:t>
      </w:r>
      <w:r w:rsidR="007D3787" w:rsidRPr="00E6371C">
        <w:rPr>
          <w:rFonts w:cs="Times New Roman"/>
          <w:szCs w:val="24"/>
        </w:rPr>
        <w:t>“</w:t>
      </w:r>
      <w:r w:rsidR="007D3787" w:rsidRPr="00E6371C">
        <w:rPr>
          <w:rFonts w:cs="Times New Roman"/>
          <w:i/>
          <w:szCs w:val="24"/>
        </w:rPr>
        <w:t>red herring</w:t>
      </w:r>
      <w:r w:rsidR="007D3787" w:rsidRPr="00E6371C">
        <w:rPr>
          <w:rFonts w:cs="Times New Roman"/>
          <w:szCs w:val="24"/>
        </w:rPr>
        <w:t>”</w:t>
      </w:r>
      <w:r w:rsidR="007D3787" w:rsidRPr="00DC45A0">
        <w:rPr>
          <w:rFonts w:cs="Times New Roman"/>
          <w:szCs w:val="24"/>
        </w:rPr>
        <w:t xml:space="preserve"> </w:t>
      </w:r>
      <w:r w:rsidR="007D3787" w:rsidRPr="00E6371C">
        <w:rPr>
          <w:rFonts w:cs="Times New Roman"/>
          <w:szCs w:val="24"/>
        </w:rPr>
        <w:t xml:space="preserve">(Busack and Hedges 1984) </w:t>
      </w:r>
      <w:r w:rsidR="007D3787" w:rsidRPr="00DC45A0">
        <w:rPr>
          <w:rFonts w:cs="Times New Roman"/>
          <w:szCs w:val="24"/>
        </w:rPr>
        <w:t>rather</w:t>
      </w:r>
      <w:r w:rsidR="007D3787" w:rsidRPr="00127850">
        <w:rPr>
          <w:rFonts w:cs="Times New Roman"/>
          <w:szCs w:val="24"/>
        </w:rPr>
        <w:t xml:space="preserve"> than being critically tested </w:t>
      </w:r>
      <w:r w:rsidR="007D3787">
        <w:rPr>
          <w:rFonts w:cs="Times New Roman"/>
          <w:szCs w:val="24"/>
        </w:rPr>
        <w:t xml:space="preserve">partly </w:t>
      </w:r>
      <w:r w:rsidR="008E6A98">
        <w:rPr>
          <w:rFonts w:cs="Times New Roman"/>
          <w:szCs w:val="24"/>
        </w:rPr>
        <w:t>because collecting</w:t>
      </w:r>
      <w:r w:rsidR="007D3787">
        <w:rPr>
          <w:rFonts w:cs="Times New Roman"/>
          <w:szCs w:val="24"/>
        </w:rPr>
        <w:t xml:space="preserve"> quantif</w:t>
      </w:r>
      <w:r w:rsidR="00607F00">
        <w:rPr>
          <w:rFonts w:cs="Times New Roman"/>
          <w:szCs w:val="24"/>
        </w:rPr>
        <w:t>iable variables</w:t>
      </w:r>
      <w:r w:rsidR="007D3787">
        <w:rPr>
          <w:rFonts w:cs="Times New Roman"/>
          <w:szCs w:val="24"/>
        </w:rPr>
        <w:t xml:space="preserve"> </w:t>
      </w:r>
      <w:r w:rsidR="00607F00">
        <w:rPr>
          <w:rFonts w:cs="Times New Roman"/>
          <w:szCs w:val="24"/>
        </w:rPr>
        <w:t xml:space="preserve">pertinent to immigration-extinction dynamics </w:t>
      </w:r>
      <w:r w:rsidR="008E6A98">
        <w:rPr>
          <w:rFonts w:cs="Times New Roman"/>
          <w:szCs w:val="24"/>
        </w:rPr>
        <w:t xml:space="preserve">would be extremely onerous and unlikely to be </w:t>
      </w:r>
      <w:r w:rsidR="003619D2">
        <w:rPr>
          <w:rFonts w:cs="Times New Roman"/>
          <w:szCs w:val="24"/>
        </w:rPr>
        <w:t>attained</w:t>
      </w:r>
      <w:r w:rsidR="008E6A98">
        <w:rPr>
          <w:rFonts w:cs="Times New Roman"/>
          <w:szCs w:val="24"/>
        </w:rPr>
        <w:t xml:space="preserve"> </w:t>
      </w:r>
      <w:r w:rsidR="007D3787">
        <w:rPr>
          <w:rFonts w:cs="Times New Roman"/>
          <w:szCs w:val="24"/>
        </w:rPr>
        <w:t xml:space="preserve">especially for non-volant organisms. </w:t>
      </w:r>
    </w:p>
    <w:p w14:paraId="61C7397D" w14:textId="149F633B" w:rsidR="00330E50" w:rsidRDefault="00BB2490" w:rsidP="00E6371C">
      <w:pPr>
        <w:jc w:val="both"/>
        <w:rPr>
          <w:rFonts w:cs="Times New Roman"/>
          <w:szCs w:val="24"/>
        </w:rPr>
      </w:pPr>
      <w:r>
        <w:rPr>
          <w:rFonts w:cs="Times New Roman"/>
          <w:szCs w:val="24"/>
        </w:rPr>
        <w:t>Alternatively, population dynamics may provide insights as demographic processes, e.g.</w:t>
      </w:r>
      <w:r w:rsidR="007D3787">
        <w:rPr>
          <w:rFonts w:cs="Times New Roman"/>
          <w:szCs w:val="24"/>
        </w:rPr>
        <w:t xml:space="preserve"> </w:t>
      </w:r>
      <w:r w:rsidR="00422FCB">
        <w:rPr>
          <w:rFonts w:cs="Times New Roman"/>
          <w:szCs w:val="24"/>
        </w:rPr>
        <w:t>immigration and extinction</w:t>
      </w:r>
      <w:r>
        <w:rPr>
          <w:rFonts w:cs="Times New Roman"/>
          <w:szCs w:val="24"/>
        </w:rPr>
        <w:t>,</w:t>
      </w:r>
      <w:r w:rsidR="00422FCB" w:rsidRPr="00422FCB">
        <w:rPr>
          <w:rFonts w:cs="Times New Roman"/>
          <w:szCs w:val="24"/>
        </w:rPr>
        <w:t xml:space="preserve"> </w:t>
      </w:r>
      <w:r w:rsidR="00C07C4E">
        <w:rPr>
          <w:rFonts w:cs="Times New Roman"/>
          <w:szCs w:val="24"/>
        </w:rPr>
        <w:t>are</w:t>
      </w:r>
      <w:r w:rsidR="00C07C4E" w:rsidRPr="00422FCB">
        <w:rPr>
          <w:rFonts w:cs="Times New Roman"/>
          <w:szCs w:val="24"/>
        </w:rPr>
        <w:t xml:space="preserve"> </w:t>
      </w:r>
      <w:r w:rsidR="00422FCB" w:rsidRPr="00422FCB">
        <w:rPr>
          <w:rFonts w:cs="Times New Roman"/>
          <w:szCs w:val="24"/>
        </w:rPr>
        <w:t xml:space="preserve">closely </w:t>
      </w:r>
      <w:r>
        <w:rPr>
          <w:rFonts w:cs="Times New Roman"/>
          <w:szCs w:val="24"/>
        </w:rPr>
        <w:t>related</w:t>
      </w:r>
      <w:r w:rsidRPr="00422FCB">
        <w:rPr>
          <w:rFonts w:cs="Times New Roman"/>
          <w:szCs w:val="24"/>
        </w:rPr>
        <w:t xml:space="preserve"> </w:t>
      </w:r>
      <w:r w:rsidR="00422FCB" w:rsidRPr="00422FCB">
        <w:rPr>
          <w:rFonts w:cs="Times New Roman"/>
          <w:szCs w:val="24"/>
        </w:rPr>
        <w:t xml:space="preserve">to </w:t>
      </w:r>
      <w:r w:rsidR="00422FCB">
        <w:rPr>
          <w:rFonts w:cs="Times New Roman"/>
          <w:szCs w:val="24"/>
        </w:rPr>
        <w:t>population density</w:t>
      </w:r>
      <w:r w:rsidR="00422FCB" w:rsidRPr="00422FCB">
        <w:rPr>
          <w:rFonts w:cs="Times New Roman"/>
          <w:szCs w:val="24"/>
        </w:rPr>
        <w:t xml:space="preserve"> (Pimm et al.</w:t>
      </w:r>
      <w:r w:rsidR="00422FCB">
        <w:rPr>
          <w:rFonts w:cs="Times New Roman"/>
          <w:szCs w:val="24"/>
        </w:rPr>
        <w:t xml:space="preserve"> </w:t>
      </w:r>
      <w:r w:rsidR="00422FCB" w:rsidRPr="00422FCB">
        <w:rPr>
          <w:rFonts w:cs="Times New Roman"/>
          <w:szCs w:val="24"/>
        </w:rPr>
        <w:t>1988; Gas</w:t>
      </w:r>
      <w:r w:rsidR="00422FCB">
        <w:rPr>
          <w:rFonts w:cs="Times New Roman"/>
          <w:szCs w:val="24"/>
        </w:rPr>
        <w:t>ton 2009; Sutton &amp; Morgan 2009)</w:t>
      </w:r>
      <w:r w:rsidR="00EC523E">
        <w:rPr>
          <w:rFonts w:cs="Times New Roman"/>
          <w:szCs w:val="24"/>
        </w:rPr>
        <w:t>.</w:t>
      </w:r>
      <w:r w:rsidR="00C94916">
        <w:rPr>
          <w:rFonts w:cs="Times New Roman"/>
          <w:szCs w:val="24"/>
        </w:rPr>
        <w:t xml:space="preserve"> </w:t>
      </w:r>
      <w:r w:rsidR="00E62126">
        <w:rPr>
          <w:rFonts w:cs="Times New Roman"/>
          <w:szCs w:val="24"/>
        </w:rPr>
        <w:t xml:space="preserve">Empirical studies from invasion ecology have shown </w:t>
      </w:r>
      <w:commentRangeStart w:id="70"/>
      <w:r w:rsidR="00E62126">
        <w:rPr>
          <w:rFonts w:cs="Times New Roman"/>
          <w:szCs w:val="24"/>
        </w:rPr>
        <w:t>high a</w:t>
      </w:r>
      <w:r w:rsidR="00E62126" w:rsidRPr="00422FCB">
        <w:rPr>
          <w:rFonts w:cs="Times New Roman"/>
          <w:szCs w:val="24"/>
        </w:rPr>
        <w:t>bundance</w:t>
      </w:r>
      <w:commentRangeEnd w:id="70"/>
      <w:r w:rsidR="00730FE1">
        <w:rPr>
          <w:rStyle w:val="CommentReference"/>
        </w:rPr>
        <w:commentReference w:id="70"/>
      </w:r>
      <w:r w:rsidR="00E62126" w:rsidRPr="00422FCB">
        <w:rPr>
          <w:rFonts w:cs="Times New Roman"/>
          <w:szCs w:val="24"/>
        </w:rPr>
        <w:t xml:space="preserve"> </w:t>
      </w:r>
      <w:r w:rsidR="00422FCB" w:rsidRPr="00422FCB">
        <w:rPr>
          <w:rFonts w:cs="Times New Roman"/>
          <w:szCs w:val="24"/>
        </w:rPr>
        <w:t xml:space="preserve">is </w:t>
      </w:r>
      <w:r w:rsidR="00E62126">
        <w:rPr>
          <w:rFonts w:cs="Times New Roman"/>
          <w:szCs w:val="24"/>
        </w:rPr>
        <w:t xml:space="preserve">significantly positively associated with </w:t>
      </w:r>
      <w:r w:rsidR="00192B57">
        <w:rPr>
          <w:rFonts w:cs="Times New Roman"/>
          <w:szCs w:val="24"/>
        </w:rPr>
        <w:t xml:space="preserve">successful </w:t>
      </w:r>
      <w:r w:rsidR="00F71251">
        <w:rPr>
          <w:rFonts w:cs="Times New Roman"/>
          <w:szCs w:val="24"/>
        </w:rPr>
        <w:t>immigration</w:t>
      </w:r>
      <w:r w:rsidR="00E62126">
        <w:rPr>
          <w:rFonts w:cs="Times New Roman"/>
          <w:szCs w:val="24"/>
        </w:rPr>
        <w:t xml:space="preserve"> and establishment</w:t>
      </w:r>
      <w:r w:rsidR="00F71251">
        <w:rPr>
          <w:rFonts w:cs="Times New Roman"/>
          <w:szCs w:val="24"/>
        </w:rPr>
        <w:t xml:space="preserve"> </w:t>
      </w:r>
      <w:r w:rsidR="00422FCB" w:rsidRPr="00422FCB">
        <w:rPr>
          <w:rFonts w:cs="Times New Roman"/>
          <w:szCs w:val="24"/>
        </w:rPr>
        <w:t xml:space="preserve">(Colautti et al. 2006). </w:t>
      </w:r>
      <w:r w:rsidR="00E62126">
        <w:rPr>
          <w:rFonts w:cs="Times New Roman"/>
          <w:szCs w:val="24"/>
        </w:rPr>
        <w:t>On the other hand, l</w:t>
      </w:r>
      <w:r w:rsidR="00E62126" w:rsidRPr="00855792">
        <w:rPr>
          <w:rFonts w:cs="Times New Roman"/>
          <w:szCs w:val="24"/>
        </w:rPr>
        <w:t xml:space="preserve">ow </w:t>
      </w:r>
      <w:r w:rsidR="00855792" w:rsidRPr="00855792">
        <w:rPr>
          <w:rFonts w:cs="Times New Roman"/>
          <w:szCs w:val="24"/>
        </w:rPr>
        <w:t>abundance ha</w:t>
      </w:r>
      <w:r w:rsidR="00E62126">
        <w:rPr>
          <w:rFonts w:cs="Times New Roman"/>
          <w:szCs w:val="24"/>
        </w:rPr>
        <w:t>s</w:t>
      </w:r>
      <w:r w:rsidR="00855792" w:rsidRPr="00855792">
        <w:rPr>
          <w:rFonts w:cs="Times New Roman"/>
          <w:szCs w:val="24"/>
        </w:rPr>
        <w:t xml:space="preserve"> often</w:t>
      </w:r>
      <w:r w:rsidR="00855792">
        <w:rPr>
          <w:rFonts w:cs="Times New Roman"/>
          <w:szCs w:val="24"/>
        </w:rPr>
        <w:t xml:space="preserve"> </w:t>
      </w:r>
      <w:r w:rsidR="00855792" w:rsidRPr="00855792">
        <w:rPr>
          <w:rFonts w:cs="Times New Roman"/>
          <w:szCs w:val="24"/>
        </w:rPr>
        <w:t>been associated with higher levels of extinction (Lavergne et al. 2006; Sutton &amp; Morgan</w:t>
      </w:r>
      <w:r w:rsidR="00855792">
        <w:rPr>
          <w:rFonts w:cs="Times New Roman"/>
          <w:szCs w:val="24"/>
        </w:rPr>
        <w:t xml:space="preserve"> </w:t>
      </w:r>
      <w:r w:rsidR="00855792" w:rsidRPr="00855792">
        <w:rPr>
          <w:rFonts w:cs="Times New Roman"/>
          <w:szCs w:val="24"/>
        </w:rPr>
        <w:t>2009).</w:t>
      </w:r>
      <w:r w:rsidR="00855792">
        <w:rPr>
          <w:rFonts w:cs="Times New Roman"/>
          <w:szCs w:val="24"/>
        </w:rPr>
        <w:t xml:space="preserve"> </w:t>
      </w:r>
      <w:commentRangeStart w:id="71"/>
      <w:r w:rsidR="00422FCB" w:rsidRPr="00422FCB">
        <w:rPr>
          <w:rFonts w:cs="Times New Roman"/>
          <w:szCs w:val="24"/>
        </w:rPr>
        <w:t xml:space="preserve">Therefore, </w:t>
      </w:r>
      <w:r w:rsidR="007E6438">
        <w:rPr>
          <w:rFonts w:cs="Times New Roman"/>
          <w:szCs w:val="24"/>
        </w:rPr>
        <w:t xml:space="preserve">current </w:t>
      </w:r>
      <w:r w:rsidR="00422FCB" w:rsidRPr="00422FCB">
        <w:rPr>
          <w:rFonts w:cs="Times New Roman"/>
          <w:szCs w:val="24"/>
        </w:rPr>
        <w:t xml:space="preserve">abundance </w:t>
      </w:r>
      <w:r w:rsidR="003C434F">
        <w:rPr>
          <w:rFonts w:cs="Times New Roman"/>
          <w:szCs w:val="24"/>
        </w:rPr>
        <w:lastRenderedPageBreak/>
        <w:t>level</w:t>
      </w:r>
      <w:r w:rsidR="00422FCB" w:rsidRPr="00422FCB">
        <w:rPr>
          <w:rFonts w:cs="Times New Roman"/>
          <w:szCs w:val="24"/>
        </w:rPr>
        <w:t xml:space="preserve"> </w:t>
      </w:r>
      <w:r w:rsidR="00F53C2C">
        <w:rPr>
          <w:rFonts w:cs="Times New Roman"/>
          <w:szCs w:val="24"/>
        </w:rPr>
        <w:t>may be regarded as</w:t>
      </w:r>
      <w:r w:rsidR="00F53C2C" w:rsidRPr="00422FCB">
        <w:rPr>
          <w:rFonts w:cs="Times New Roman"/>
          <w:szCs w:val="24"/>
        </w:rPr>
        <w:t xml:space="preserve"> </w:t>
      </w:r>
      <w:r w:rsidR="00422FCB" w:rsidRPr="00422FCB">
        <w:rPr>
          <w:rFonts w:cs="Times New Roman"/>
          <w:szCs w:val="24"/>
        </w:rPr>
        <w:t>a</w:t>
      </w:r>
      <w:r w:rsidR="00422FCB">
        <w:rPr>
          <w:rFonts w:cs="Times New Roman"/>
          <w:szCs w:val="24"/>
        </w:rPr>
        <w:t xml:space="preserve"> </w:t>
      </w:r>
      <w:r w:rsidR="00D75AFF">
        <w:rPr>
          <w:rFonts w:cs="Times New Roman"/>
          <w:szCs w:val="24"/>
        </w:rPr>
        <w:t>ramification</w:t>
      </w:r>
      <w:r w:rsidR="00422FCB" w:rsidRPr="00422FCB">
        <w:rPr>
          <w:rFonts w:cs="Times New Roman"/>
          <w:szCs w:val="24"/>
        </w:rPr>
        <w:t xml:space="preserve"> of </w:t>
      </w:r>
      <w:r w:rsidR="00D75AFF">
        <w:rPr>
          <w:rFonts w:cs="Times New Roman"/>
          <w:szCs w:val="24"/>
        </w:rPr>
        <w:t>past immigration-extinction dynamics as well as a</w:t>
      </w:r>
      <w:r w:rsidR="00F71251">
        <w:rPr>
          <w:rFonts w:cs="Times New Roman"/>
          <w:szCs w:val="24"/>
        </w:rPr>
        <w:t>n</w:t>
      </w:r>
      <w:r w:rsidR="00D75AFF">
        <w:rPr>
          <w:rFonts w:cs="Times New Roman"/>
          <w:szCs w:val="24"/>
        </w:rPr>
        <w:t xml:space="preserve"> </w:t>
      </w:r>
      <w:r w:rsidR="00F71251" w:rsidRPr="00422FCB">
        <w:rPr>
          <w:rFonts w:cs="Times New Roman"/>
          <w:szCs w:val="24"/>
        </w:rPr>
        <w:t xml:space="preserve">important </w:t>
      </w:r>
      <w:r w:rsidR="00D75AFF">
        <w:rPr>
          <w:rFonts w:cs="Times New Roman"/>
          <w:szCs w:val="24"/>
        </w:rPr>
        <w:t>predictor of such dynamics in the future</w:t>
      </w:r>
      <w:r w:rsidR="00422FCB" w:rsidRPr="00422FCB">
        <w:rPr>
          <w:rFonts w:cs="Times New Roman"/>
          <w:szCs w:val="24"/>
        </w:rPr>
        <w:t>.</w:t>
      </w:r>
      <w:commentRangeEnd w:id="71"/>
      <w:r w:rsidR="00730FE1">
        <w:rPr>
          <w:rStyle w:val="CommentReference"/>
        </w:rPr>
        <w:commentReference w:id="71"/>
      </w:r>
      <w:r w:rsidR="00422FCB">
        <w:rPr>
          <w:rFonts w:cs="Times New Roman"/>
          <w:szCs w:val="24"/>
        </w:rPr>
        <w:t xml:space="preserve"> </w:t>
      </w:r>
      <w:ins w:id="72" w:author="Lian Feng" w:date="2017-02-12T14:12:00Z">
        <w:r w:rsidR="00487AFB">
          <w:rPr>
            <w:rFonts w:cs="Times New Roman"/>
            <w:szCs w:val="24"/>
          </w:rPr>
          <w:t xml:space="preserve"> </w:t>
        </w:r>
      </w:ins>
    </w:p>
    <w:p w14:paraId="5CFCE3DC" w14:textId="5124BE8F" w:rsidR="007431B7" w:rsidRDefault="004C3A99" w:rsidP="00E6371C">
      <w:pPr>
        <w:jc w:val="both"/>
        <w:rPr>
          <w:rFonts w:cs="Times New Roman"/>
          <w:szCs w:val="24"/>
        </w:rPr>
      </w:pPr>
      <w:r w:rsidRPr="00FA6394">
        <w:rPr>
          <w:rFonts w:cs="Times New Roman"/>
          <w:szCs w:val="24"/>
        </w:rPr>
        <w:t>Florida’s geological history is relatively simple and stable since the early Pliocene (Myers &amp; Ewel 1990), and this long environmental stability can be assumed to minimize the impact of past climatic or geological events</w:t>
      </w:r>
      <w:ins w:id="73" w:author="Lian Feng" w:date="2017-02-12T13:47:00Z">
        <w:r w:rsidR="00224C40">
          <w:rPr>
            <w:rFonts w:cs="Times New Roman"/>
            <w:szCs w:val="24"/>
          </w:rPr>
          <w:t xml:space="preserve"> (</w:t>
        </w:r>
        <w:r w:rsidR="00224C40">
          <w:t>i.e. glacier</w:t>
        </w:r>
        <w:r w:rsidR="00224C40">
          <w:rPr>
            <w:rFonts w:cs="Times New Roman"/>
            <w:szCs w:val="24"/>
          </w:rPr>
          <w:t>)</w:t>
        </w:r>
      </w:ins>
      <w:r w:rsidRPr="00FA6394">
        <w:rPr>
          <w:rFonts w:cs="Times New Roman"/>
          <w:szCs w:val="24"/>
        </w:rPr>
        <w:t xml:space="preserve"> on current distribution of tree species</w:t>
      </w:r>
      <w:r>
        <w:rPr>
          <w:rFonts w:cs="Times New Roman"/>
          <w:szCs w:val="24"/>
        </w:rPr>
        <w:t xml:space="preserve">. </w:t>
      </w:r>
      <w:r w:rsidRPr="00FA6394">
        <w:rPr>
          <w:rFonts w:cs="Times New Roman"/>
          <w:szCs w:val="24"/>
        </w:rPr>
        <w:t xml:space="preserve">In </w:t>
      </w:r>
      <w:r>
        <w:rPr>
          <w:rFonts w:cs="Times New Roman"/>
          <w:szCs w:val="24"/>
        </w:rPr>
        <w:t>the region</w:t>
      </w:r>
      <w:r w:rsidRPr="00FA6394">
        <w:rPr>
          <w:rFonts w:cs="Times New Roman"/>
          <w:szCs w:val="24"/>
        </w:rPr>
        <w:t xml:space="preserve">, habitat changes from a warm temperate in the north to subtropical </w:t>
      </w:r>
      <w:r w:rsidRPr="00127850">
        <w:rPr>
          <w:rFonts w:cs="Times New Roman"/>
          <w:szCs w:val="24"/>
        </w:rPr>
        <w:t xml:space="preserve">climate in the south, this </w:t>
      </w:r>
      <w:r w:rsidR="00AB5213">
        <w:rPr>
          <w:rFonts w:cs="Times New Roman"/>
          <w:szCs w:val="24"/>
        </w:rPr>
        <w:t>climatic</w:t>
      </w:r>
      <w:r w:rsidRPr="00127850">
        <w:rPr>
          <w:rFonts w:cs="Times New Roman"/>
          <w:szCs w:val="24"/>
        </w:rPr>
        <w:t xml:space="preserve"> gradient is partly reflected in the latitudinal gradients of the peninsula. </w:t>
      </w:r>
      <w:ins w:id="74" w:author="Lian Feng" w:date="2017-02-12T13:58:00Z">
        <w:r w:rsidR="00DD3A51" w:rsidRPr="00DD3A51">
          <w:rPr>
            <w:rFonts w:cs="Times New Roman"/>
            <w:szCs w:val="24"/>
          </w:rPr>
          <w:t xml:space="preserve">Therefore, if the historical effect is no longer considered critical and the climatic condition is practically replaced by a latitudinal gradient, we assume that the abundance pattern for individual species along the latitude exhibits a demographic curve where abundance is greatly affected by abupt changes reflecting sudden disruption within the geometric shape of the peninsula. </w:t>
        </w:r>
      </w:ins>
      <w:commentRangeStart w:id="75"/>
      <w:r w:rsidR="00330E50">
        <w:rPr>
          <w:rFonts w:cs="Times New Roman"/>
          <w:szCs w:val="24"/>
        </w:rPr>
        <w:t xml:space="preserve">In other words, abundance patterns for species </w:t>
      </w:r>
      <w:r w:rsidR="00192B57">
        <w:rPr>
          <w:rFonts w:cs="Times New Roman"/>
          <w:szCs w:val="24"/>
        </w:rPr>
        <w:t xml:space="preserve">often </w:t>
      </w:r>
      <w:r w:rsidR="00330E50">
        <w:rPr>
          <w:rFonts w:cs="Times New Roman"/>
          <w:szCs w:val="24"/>
        </w:rPr>
        <w:t>var</w:t>
      </w:r>
      <w:r w:rsidR="00192B57">
        <w:rPr>
          <w:rFonts w:cs="Times New Roman"/>
          <w:szCs w:val="24"/>
        </w:rPr>
        <w:t>y</w:t>
      </w:r>
      <w:r w:rsidR="00330E50">
        <w:rPr>
          <w:rFonts w:cs="Times New Roman"/>
          <w:szCs w:val="24"/>
        </w:rPr>
        <w:t xml:space="preserve"> gradually in a predictable manner </w:t>
      </w:r>
      <w:r w:rsidR="000B7C1C">
        <w:rPr>
          <w:rFonts w:cs="Times New Roman"/>
          <w:szCs w:val="24"/>
        </w:rPr>
        <w:t xml:space="preserve">by spatial autocorrelation (Fortin et al. 1989; Legendre 1993) </w:t>
      </w:r>
      <w:r w:rsidR="000945C9">
        <w:rPr>
          <w:rFonts w:cs="Times New Roman"/>
          <w:szCs w:val="24"/>
        </w:rPr>
        <w:t>only if</w:t>
      </w:r>
      <w:r w:rsidR="00330E50">
        <w:rPr>
          <w:rFonts w:cs="Times New Roman"/>
          <w:szCs w:val="24"/>
        </w:rPr>
        <w:t xml:space="preserve"> the </w:t>
      </w:r>
      <w:r w:rsidR="000945C9">
        <w:rPr>
          <w:rFonts w:cs="Times New Roman"/>
          <w:szCs w:val="24"/>
        </w:rPr>
        <w:t xml:space="preserve">geometry of peninsula affects </w:t>
      </w:r>
      <w:r w:rsidR="00330E50">
        <w:rPr>
          <w:rFonts w:cs="Times New Roman"/>
          <w:szCs w:val="24"/>
        </w:rPr>
        <w:t xml:space="preserve">population </w:t>
      </w:r>
      <w:r w:rsidR="000945C9">
        <w:rPr>
          <w:rFonts w:cs="Times New Roman"/>
          <w:szCs w:val="24"/>
        </w:rPr>
        <w:t>dynamics</w:t>
      </w:r>
      <w:r w:rsidRPr="00127850">
        <w:rPr>
          <w:rFonts w:cs="Times New Roman"/>
          <w:szCs w:val="24"/>
        </w:rPr>
        <w:t>.</w:t>
      </w:r>
      <w:commentRangeEnd w:id="75"/>
      <w:r w:rsidR="00856046">
        <w:rPr>
          <w:rStyle w:val="CommentReference"/>
        </w:rPr>
        <w:commentReference w:id="75"/>
      </w:r>
      <w:r w:rsidRPr="00FA6394">
        <w:rPr>
          <w:rFonts w:cs="Times New Roman"/>
          <w:szCs w:val="24"/>
        </w:rPr>
        <w:t xml:space="preserve"> </w:t>
      </w:r>
      <w:r w:rsidR="000B7C1C">
        <w:rPr>
          <w:rFonts w:cs="Times New Roman"/>
          <w:szCs w:val="24"/>
        </w:rPr>
        <w:t>Therefore, w</w:t>
      </w:r>
      <w:r w:rsidR="00330E50" w:rsidRPr="00127850">
        <w:rPr>
          <w:rFonts w:cs="Times New Roman"/>
          <w:szCs w:val="24"/>
        </w:rPr>
        <w:t xml:space="preserve">e </w:t>
      </w:r>
      <w:r w:rsidR="00DF6BA4">
        <w:rPr>
          <w:rFonts w:cs="Times New Roman"/>
          <w:szCs w:val="24"/>
        </w:rPr>
        <w:t>attempted</w:t>
      </w:r>
      <w:r w:rsidR="000B7C1C">
        <w:rPr>
          <w:rFonts w:cs="Times New Roman"/>
          <w:szCs w:val="24"/>
        </w:rPr>
        <w:t xml:space="preserve"> to </w:t>
      </w:r>
      <w:r w:rsidR="00330E50" w:rsidRPr="00127850">
        <w:rPr>
          <w:rFonts w:cs="Times New Roman"/>
          <w:szCs w:val="24"/>
        </w:rPr>
        <w:t xml:space="preserve">examine </w:t>
      </w:r>
      <w:r w:rsidR="00330E50">
        <w:rPr>
          <w:rFonts w:cs="Times New Roman"/>
          <w:szCs w:val="24"/>
        </w:rPr>
        <w:t xml:space="preserve">abundance patterns </w:t>
      </w:r>
      <w:r w:rsidR="000B7C1C">
        <w:rPr>
          <w:rFonts w:cs="Times New Roman"/>
          <w:szCs w:val="24"/>
        </w:rPr>
        <w:t xml:space="preserve">of tree species </w:t>
      </w:r>
      <w:r w:rsidR="00856046">
        <w:rPr>
          <w:rFonts w:cs="Times New Roman"/>
          <w:szCs w:val="24"/>
        </w:rPr>
        <w:t xml:space="preserve">found </w:t>
      </w:r>
      <w:r w:rsidR="000B7C1C">
        <w:rPr>
          <w:rFonts w:cs="Times New Roman"/>
          <w:szCs w:val="24"/>
        </w:rPr>
        <w:t>in Florida</w:t>
      </w:r>
      <w:r w:rsidR="000B7C1C" w:rsidRPr="00127850">
        <w:rPr>
          <w:rFonts w:cs="Times New Roman"/>
          <w:szCs w:val="24"/>
        </w:rPr>
        <w:t xml:space="preserve"> </w:t>
      </w:r>
      <w:r w:rsidR="00330E50">
        <w:rPr>
          <w:rFonts w:cs="Times New Roman"/>
          <w:szCs w:val="24"/>
        </w:rPr>
        <w:t xml:space="preserve">across </w:t>
      </w:r>
      <w:r w:rsidR="000B7C1C">
        <w:rPr>
          <w:rFonts w:cs="Times New Roman"/>
          <w:szCs w:val="24"/>
        </w:rPr>
        <w:t>its entire geographic range</w:t>
      </w:r>
      <w:r w:rsidR="00330E50">
        <w:rPr>
          <w:rFonts w:cs="Times New Roman"/>
          <w:szCs w:val="24"/>
        </w:rPr>
        <w:t xml:space="preserve"> in eastern North America to determine whether </w:t>
      </w:r>
      <w:r w:rsidR="000B7C1C">
        <w:rPr>
          <w:rFonts w:cs="Times New Roman"/>
          <w:szCs w:val="24"/>
        </w:rPr>
        <w:t>peninsular geometry</w:t>
      </w:r>
      <w:r w:rsidR="000945C9">
        <w:rPr>
          <w:rFonts w:cs="Times New Roman"/>
          <w:szCs w:val="24"/>
        </w:rPr>
        <w:t xml:space="preserve"> is </w:t>
      </w:r>
      <w:r w:rsidR="000B7C1C">
        <w:rPr>
          <w:rFonts w:cs="Times New Roman"/>
          <w:szCs w:val="24"/>
        </w:rPr>
        <w:t>responsible for peninsular effect</w:t>
      </w:r>
      <w:r w:rsidR="00330E50">
        <w:rPr>
          <w:rFonts w:cs="Times New Roman"/>
          <w:szCs w:val="24"/>
        </w:rPr>
        <w:t>.</w:t>
      </w:r>
      <w:r w:rsidR="00FC3959">
        <w:rPr>
          <w:rFonts w:cs="Times New Roman"/>
          <w:szCs w:val="24"/>
        </w:rPr>
        <w:t xml:space="preserve"> </w:t>
      </w:r>
      <w:del w:id="76" w:author="Lian Feng (lfeng)" w:date="2017-02-17T12:11:00Z">
        <w:r w:rsidR="007431B7" w:rsidDel="007B043D">
          <w:rPr>
            <w:rFonts w:cs="Times New Roman"/>
            <w:szCs w:val="24"/>
          </w:rPr>
          <w:delText>Specifically</w:delText>
        </w:r>
      </w:del>
      <w:ins w:id="77" w:author="Lian Feng (lfeng)" w:date="2017-02-17T12:11:00Z">
        <w:r w:rsidR="007B043D">
          <w:rPr>
            <w:rFonts w:cs="Times New Roman"/>
            <w:szCs w:val="24"/>
          </w:rPr>
          <w:t>Specifically,</w:t>
        </w:r>
      </w:ins>
      <w:r w:rsidR="007431B7">
        <w:rPr>
          <w:rFonts w:cs="Times New Roman"/>
          <w:szCs w:val="24"/>
        </w:rPr>
        <w:t xml:space="preserve"> we compare</w:t>
      </w:r>
      <w:r w:rsidR="00DF6BA4">
        <w:rPr>
          <w:rFonts w:cs="Times New Roman"/>
          <w:szCs w:val="24"/>
        </w:rPr>
        <w:t>d</w:t>
      </w:r>
      <w:r w:rsidR="007431B7">
        <w:rPr>
          <w:rFonts w:cs="Times New Roman"/>
          <w:szCs w:val="24"/>
        </w:rPr>
        <w:t xml:space="preserve"> each species’ abundance variations in Florida </w:t>
      </w:r>
      <w:r w:rsidR="000B7C1C">
        <w:rPr>
          <w:rFonts w:cs="Times New Roman"/>
          <w:szCs w:val="24"/>
        </w:rPr>
        <w:t xml:space="preserve">peninsula </w:t>
      </w:r>
      <w:r w:rsidR="007431B7">
        <w:rPr>
          <w:rFonts w:cs="Times New Roman"/>
          <w:szCs w:val="24"/>
        </w:rPr>
        <w:t>with its overall pattern</w:t>
      </w:r>
      <w:r w:rsidR="00DF6BA4">
        <w:rPr>
          <w:rFonts w:cs="Times New Roman"/>
          <w:szCs w:val="24"/>
        </w:rPr>
        <w:t>s</w:t>
      </w:r>
      <w:r w:rsidR="007431B7">
        <w:rPr>
          <w:rFonts w:cs="Times New Roman"/>
          <w:szCs w:val="24"/>
        </w:rPr>
        <w:t xml:space="preserve"> </w:t>
      </w:r>
      <w:r w:rsidR="000B7C1C">
        <w:rPr>
          <w:rFonts w:cs="Times New Roman"/>
          <w:szCs w:val="24"/>
        </w:rPr>
        <w:t>in the mainland.</w:t>
      </w:r>
    </w:p>
    <w:p w14:paraId="43E783FB" w14:textId="3C0B4ABE" w:rsidR="006A0BA0" w:rsidRDefault="000E7844" w:rsidP="00E6371C">
      <w:pPr>
        <w:jc w:val="both"/>
        <w:rPr>
          <w:rFonts w:cs="Times New Roman"/>
          <w:szCs w:val="24"/>
        </w:rPr>
      </w:pPr>
      <w:r w:rsidRPr="00FA6394">
        <w:rPr>
          <w:rFonts w:cs="Times New Roman"/>
          <w:szCs w:val="24"/>
        </w:rPr>
        <w:t xml:space="preserve">Among the mixed records of peninsular effect, authors </w:t>
      </w:r>
      <w:r w:rsidR="00DC45A0">
        <w:rPr>
          <w:rFonts w:cs="Times New Roman"/>
          <w:szCs w:val="24"/>
        </w:rPr>
        <w:t>(</w:t>
      </w:r>
      <w:r w:rsidR="000B7C1C">
        <w:rPr>
          <w:rFonts w:cs="Times New Roman"/>
          <w:szCs w:val="24"/>
        </w:rPr>
        <w:t>Jenkins et al.</w:t>
      </w:r>
      <w:r w:rsidR="00DC45A0" w:rsidRPr="00FA6394">
        <w:rPr>
          <w:rFonts w:cs="Times New Roman"/>
          <w:szCs w:val="24"/>
        </w:rPr>
        <w:t xml:space="preserve"> 2008</w:t>
      </w:r>
      <w:r w:rsidR="000B7C1C">
        <w:rPr>
          <w:rFonts w:cs="Times New Roman"/>
          <w:szCs w:val="24"/>
        </w:rPr>
        <w:t>; Battisti</w:t>
      </w:r>
      <w:r w:rsidR="00DC45A0">
        <w:rPr>
          <w:rFonts w:cs="Times New Roman"/>
          <w:szCs w:val="24"/>
        </w:rPr>
        <w:t xml:space="preserve"> 2014) </w:t>
      </w:r>
      <w:r w:rsidRPr="00FA6394">
        <w:rPr>
          <w:rFonts w:cs="Times New Roman"/>
          <w:szCs w:val="24"/>
        </w:rPr>
        <w:t>have identified common issues relating to these studies which include 1) inconsistent definition of peninsular range or boarder; 2) incomplete data or inadequate sampling; 3) uncertainty in taxonomic identification; 4) verbal arguments with limited empirical evidence; 5) lack of studies on invertebrates and plants.</w:t>
      </w:r>
      <w:r w:rsidR="002F138F">
        <w:rPr>
          <w:rFonts w:cs="Times New Roman"/>
          <w:szCs w:val="24"/>
        </w:rPr>
        <w:tab/>
      </w:r>
      <w:r w:rsidR="00696CB7" w:rsidRPr="00FA6394">
        <w:rPr>
          <w:rFonts w:cs="Times New Roman"/>
          <w:szCs w:val="24"/>
        </w:rPr>
        <w:t xml:space="preserve">To overcome these shortcomings, we </w:t>
      </w:r>
      <w:r w:rsidR="008B69B4" w:rsidRPr="00FA6394">
        <w:rPr>
          <w:rFonts w:cs="Times New Roman"/>
          <w:szCs w:val="24"/>
        </w:rPr>
        <w:t xml:space="preserve">used </w:t>
      </w:r>
      <w:r w:rsidR="00DC45A0">
        <w:rPr>
          <w:rFonts w:cs="Times New Roman"/>
          <w:szCs w:val="24"/>
        </w:rPr>
        <w:t xml:space="preserve">a comprehensive </w:t>
      </w:r>
      <w:r w:rsidR="008B69B4" w:rsidRPr="00FA6394">
        <w:rPr>
          <w:rFonts w:cs="Times New Roman"/>
          <w:szCs w:val="24"/>
        </w:rPr>
        <w:t xml:space="preserve">annual </w:t>
      </w:r>
      <w:r w:rsidR="00DC45A0" w:rsidRPr="00FA6394">
        <w:rPr>
          <w:rFonts w:cs="Times New Roman"/>
          <w:szCs w:val="24"/>
        </w:rPr>
        <w:t>inventor</w:t>
      </w:r>
      <w:r w:rsidR="00DC45A0">
        <w:rPr>
          <w:rFonts w:cs="Times New Roman"/>
          <w:szCs w:val="24"/>
        </w:rPr>
        <w:t>y</w:t>
      </w:r>
      <w:r w:rsidR="00DC45A0" w:rsidRPr="00FA6394">
        <w:rPr>
          <w:rFonts w:cs="Times New Roman"/>
          <w:szCs w:val="24"/>
        </w:rPr>
        <w:t xml:space="preserve"> </w:t>
      </w:r>
      <w:r w:rsidR="00DC45A0">
        <w:rPr>
          <w:rFonts w:cs="Times New Roman"/>
          <w:szCs w:val="24"/>
        </w:rPr>
        <w:t xml:space="preserve">with standardized sampling scheme </w:t>
      </w:r>
      <w:r w:rsidR="008B69B4" w:rsidRPr="00FA6394">
        <w:rPr>
          <w:rFonts w:cs="Times New Roman"/>
          <w:szCs w:val="24"/>
        </w:rPr>
        <w:t>from forested areas</w:t>
      </w:r>
      <w:r w:rsidR="00DA29A3">
        <w:rPr>
          <w:rFonts w:cs="Times New Roman"/>
          <w:szCs w:val="24"/>
        </w:rPr>
        <w:t xml:space="preserve"> to</w:t>
      </w:r>
      <w:r w:rsidR="00696CB7" w:rsidRPr="00FA6394">
        <w:rPr>
          <w:rFonts w:cs="Times New Roman"/>
          <w:szCs w:val="24"/>
        </w:rPr>
        <w:t xml:space="preserve"> analyze both </w:t>
      </w:r>
      <w:r w:rsidR="00DC45A0">
        <w:rPr>
          <w:rFonts w:cs="Times New Roman"/>
          <w:szCs w:val="24"/>
        </w:rPr>
        <w:t xml:space="preserve">observational </w:t>
      </w:r>
      <w:r w:rsidR="00696CB7" w:rsidRPr="00FA6394">
        <w:rPr>
          <w:rFonts w:cs="Times New Roman"/>
          <w:szCs w:val="24"/>
        </w:rPr>
        <w:lastRenderedPageBreak/>
        <w:t xml:space="preserve">qualitative (e.g. presence/absence of the species) and quantitative data (e.g. abundance). We also </w:t>
      </w:r>
      <w:r w:rsidR="00EC20E5">
        <w:rPr>
          <w:rFonts w:cs="Times New Roman"/>
          <w:szCs w:val="24"/>
        </w:rPr>
        <w:t>simulate</w:t>
      </w:r>
      <w:r w:rsidR="00EC20E5" w:rsidRPr="00FA6394">
        <w:rPr>
          <w:rFonts w:cs="Times New Roman"/>
          <w:szCs w:val="24"/>
        </w:rPr>
        <w:t xml:space="preserve"> </w:t>
      </w:r>
      <w:r w:rsidR="00696CB7" w:rsidRPr="00FA6394">
        <w:rPr>
          <w:rFonts w:cs="Times New Roman"/>
          <w:szCs w:val="24"/>
        </w:rPr>
        <w:t xml:space="preserve">abundance patterns for each species across its entire geographic range </w:t>
      </w:r>
      <w:r w:rsidR="00EC20E5">
        <w:rPr>
          <w:rFonts w:cs="Times New Roman"/>
          <w:szCs w:val="24"/>
        </w:rPr>
        <w:t>to discern variations in a systematic manner. B</w:t>
      </w:r>
      <w:r w:rsidR="00DA29A3" w:rsidRPr="00FA6394">
        <w:rPr>
          <w:rFonts w:cs="Times New Roman"/>
          <w:szCs w:val="24"/>
        </w:rPr>
        <w:t>ootstrapping technique</w:t>
      </w:r>
      <w:r w:rsidR="00C73943">
        <w:rPr>
          <w:rFonts w:cs="Times New Roman"/>
          <w:szCs w:val="24"/>
        </w:rPr>
        <w:t xml:space="preserve"> (</w:t>
      </w:r>
      <w:r w:rsidR="00C73943" w:rsidRPr="00C73943">
        <w:rPr>
          <w:rFonts w:cs="Times New Roman"/>
          <w:szCs w:val="24"/>
        </w:rPr>
        <w:t>Efron</w:t>
      </w:r>
      <w:r w:rsidR="00C85BCF">
        <w:rPr>
          <w:rFonts w:cs="Times New Roman"/>
          <w:szCs w:val="24"/>
        </w:rPr>
        <w:t xml:space="preserve"> 1979</w:t>
      </w:r>
      <w:r w:rsidR="00C73943">
        <w:rPr>
          <w:rFonts w:cs="Times New Roman"/>
          <w:szCs w:val="24"/>
        </w:rPr>
        <w:t>)</w:t>
      </w:r>
      <w:r w:rsidR="00DA29A3" w:rsidRPr="00FA6394">
        <w:rPr>
          <w:rFonts w:cs="Times New Roman"/>
          <w:szCs w:val="24"/>
        </w:rPr>
        <w:t xml:space="preserve"> </w:t>
      </w:r>
      <w:r w:rsidR="00EC20E5">
        <w:rPr>
          <w:rFonts w:cs="Times New Roman"/>
          <w:szCs w:val="24"/>
        </w:rPr>
        <w:t xml:space="preserve">is adapted in the models </w:t>
      </w:r>
      <w:r w:rsidR="00DA29A3" w:rsidRPr="00FA6394">
        <w:rPr>
          <w:rFonts w:cs="Times New Roman"/>
          <w:szCs w:val="24"/>
        </w:rPr>
        <w:t>to compensate small number of sample size</w:t>
      </w:r>
      <w:r w:rsidR="00696CB7" w:rsidRPr="00FA6394">
        <w:rPr>
          <w:rFonts w:cs="Times New Roman"/>
          <w:szCs w:val="24"/>
        </w:rPr>
        <w:t>.</w:t>
      </w:r>
      <w:r w:rsidR="00EC20E5">
        <w:rPr>
          <w:rFonts w:cs="Times New Roman"/>
          <w:szCs w:val="24"/>
        </w:rPr>
        <w:t xml:space="preserve"> </w:t>
      </w:r>
      <w:r w:rsidR="008E6BE4" w:rsidRPr="00FA6394">
        <w:rPr>
          <w:rFonts w:cs="Times New Roman"/>
          <w:szCs w:val="24"/>
        </w:rPr>
        <w:t xml:space="preserve">More details of data </w:t>
      </w:r>
      <w:r w:rsidR="00472D28" w:rsidRPr="00FA6394">
        <w:rPr>
          <w:rFonts w:cs="Times New Roman"/>
          <w:szCs w:val="24"/>
        </w:rPr>
        <w:t xml:space="preserve">preparation </w:t>
      </w:r>
      <w:r w:rsidR="008E6BE4" w:rsidRPr="00FA6394">
        <w:rPr>
          <w:rFonts w:cs="Times New Roman"/>
          <w:szCs w:val="24"/>
        </w:rPr>
        <w:t>and analy</w:t>
      </w:r>
      <w:r w:rsidR="00472D28" w:rsidRPr="00FA6394">
        <w:rPr>
          <w:rFonts w:cs="Times New Roman"/>
          <w:szCs w:val="24"/>
        </w:rPr>
        <w:t>tic methods</w:t>
      </w:r>
      <w:r w:rsidR="008E6BE4" w:rsidRPr="00FA6394">
        <w:rPr>
          <w:rFonts w:cs="Times New Roman"/>
          <w:szCs w:val="24"/>
        </w:rPr>
        <w:t xml:space="preserve"> are provided in the later sections.</w:t>
      </w:r>
      <w:r w:rsidR="0056521A" w:rsidRPr="00994750">
        <w:rPr>
          <w:rFonts w:cs="Times New Roman"/>
          <w:szCs w:val="24"/>
        </w:rPr>
        <w:t xml:space="preserve"> </w:t>
      </w:r>
    </w:p>
    <w:p w14:paraId="4DF12E94" w14:textId="4C4ECEC9" w:rsidR="00AF7E04" w:rsidRPr="00FA6394" w:rsidRDefault="00AF7E04" w:rsidP="00E6371C">
      <w:pPr>
        <w:pStyle w:val="Heading1"/>
        <w:numPr>
          <w:ilvl w:val="0"/>
          <w:numId w:val="0"/>
        </w:numPr>
      </w:pPr>
      <w:r w:rsidRPr="00FA6394">
        <w:t>2</w:t>
      </w:r>
      <w:r w:rsidR="00CA0481">
        <w:t xml:space="preserve">. </w:t>
      </w:r>
      <w:r w:rsidR="000C5C3E">
        <w:t>Materials and Analysis</w:t>
      </w:r>
      <w:r w:rsidRPr="00FA6394">
        <w:t xml:space="preserve"> </w:t>
      </w:r>
    </w:p>
    <w:p w14:paraId="3894D25C" w14:textId="065FC306" w:rsidR="00AF7E04" w:rsidRPr="00FA6394" w:rsidRDefault="00AF7E04" w:rsidP="00E6371C">
      <w:pPr>
        <w:jc w:val="both"/>
        <w:rPr>
          <w:rFonts w:cs="Times New Roman"/>
          <w:szCs w:val="24"/>
        </w:rPr>
      </w:pPr>
      <w:r w:rsidRPr="00FA6394">
        <w:rPr>
          <w:rFonts w:cs="Times New Roman"/>
          <w:szCs w:val="24"/>
        </w:rPr>
        <w:t xml:space="preserve">In the United States, USDA Forest Service Forest Inventory and Analysis (FIA) program has been consistently providing nation-wide annual forest inventory and has been the source for information about the extent, condition, status and trends of the forest resources in the country (Smith 2002). </w:t>
      </w:r>
      <w:r w:rsidRPr="00E6371C">
        <w:rPr>
          <w:rFonts w:cs="Times New Roman"/>
          <w:szCs w:val="24"/>
          <w:highlight w:val="yellow"/>
        </w:rPr>
        <w:t>…(More introduction about FIA sampling)</w:t>
      </w:r>
      <w:r w:rsidRPr="00FA6394">
        <w:rPr>
          <w:rFonts w:cs="Times New Roman"/>
          <w:szCs w:val="24"/>
        </w:rPr>
        <w:t xml:space="preserve"> </w:t>
      </w:r>
    </w:p>
    <w:p w14:paraId="4056F128" w14:textId="21B26D11" w:rsidR="00AF7E04" w:rsidRPr="00FA6394" w:rsidRDefault="00AF7E04" w:rsidP="00E6371C">
      <w:pPr>
        <w:jc w:val="both"/>
        <w:rPr>
          <w:rFonts w:cs="Times New Roman"/>
          <w:szCs w:val="24"/>
        </w:rPr>
      </w:pPr>
      <w:r w:rsidRPr="00FA6394">
        <w:rPr>
          <w:rFonts w:cs="Times New Roman"/>
          <w:szCs w:val="24"/>
        </w:rPr>
        <w:t>In this study, we retrieve</w:t>
      </w:r>
      <w:r w:rsidR="00B5349B">
        <w:rPr>
          <w:rFonts w:cs="Times New Roman"/>
          <w:szCs w:val="24"/>
        </w:rPr>
        <w:t>d</w:t>
      </w:r>
      <w:r w:rsidRPr="00FA6394">
        <w:rPr>
          <w:rFonts w:cs="Times New Roman"/>
          <w:szCs w:val="24"/>
        </w:rPr>
        <w:t xml:space="preserve"> the most recent FIA annual inventories</w:t>
      </w:r>
      <w:r w:rsidR="00251E25">
        <w:rPr>
          <w:rFonts w:cs="Times New Roman"/>
          <w:szCs w:val="24"/>
        </w:rPr>
        <w:t xml:space="preserve"> </w:t>
      </w:r>
      <w:r w:rsidRPr="00FA6394">
        <w:rPr>
          <w:rFonts w:cs="Times New Roman"/>
          <w:szCs w:val="24"/>
        </w:rPr>
        <w:t xml:space="preserve">in 31 eastern states for a total of 77,523 inventory plots from FIADB version 6.0 (available at </w:t>
      </w:r>
      <w:hyperlink r:id="rId10" w:history="1">
        <w:r w:rsidRPr="00E6371C">
          <w:t>http://apps.fs.fed.us/</w:t>
        </w:r>
      </w:hyperlink>
      <w:r w:rsidRPr="00FA6394">
        <w:rPr>
          <w:rFonts w:cs="Times New Roman"/>
          <w:szCs w:val="24"/>
        </w:rPr>
        <w:t xml:space="preserve">). FIA plot locations were mapped by their provided geographic coordinates and data </w:t>
      </w:r>
      <w:r w:rsidR="00B5349B">
        <w:rPr>
          <w:rFonts w:cs="Times New Roman"/>
          <w:szCs w:val="24"/>
        </w:rPr>
        <w:t>were</w:t>
      </w:r>
      <w:r w:rsidR="00B5349B" w:rsidRPr="00FA6394">
        <w:rPr>
          <w:rFonts w:cs="Times New Roman"/>
          <w:szCs w:val="24"/>
        </w:rPr>
        <w:t xml:space="preserve"> </w:t>
      </w:r>
      <w:r w:rsidRPr="00FA6394">
        <w:rPr>
          <w:rFonts w:cs="Times New Roman"/>
          <w:szCs w:val="24"/>
        </w:rPr>
        <w:t xml:space="preserve">further aggregated from plot level (1 hectare) to 20 × 20 km cells. FIA plot locations acquired on private lands </w:t>
      </w:r>
      <w:r w:rsidR="00B5349B">
        <w:rPr>
          <w:rFonts w:cs="Times New Roman"/>
          <w:szCs w:val="24"/>
        </w:rPr>
        <w:t>were</w:t>
      </w:r>
      <w:r w:rsidR="00B5349B" w:rsidRPr="00FA6394">
        <w:rPr>
          <w:rFonts w:cs="Times New Roman"/>
          <w:szCs w:val="24"/>
        </w:rPr>
        <w:t xml:space="preserve"> </w:t>
      </w:r>
      <w:r w:rsidRPr="00FA6394">
        <w:rPr>
          <w:rFonts w:cs="Times New Roman"/>
          <w:szCs w:val="24"/>
        </w:rPr>
        <w:t xml:space="preserve">perturbed randomly when recorded (McRoberts et al. 2005), but this practice only </w:t>
      </w:r>
      <w:r w:rsidR="00B5349B" w:rsidRPr="00FA6394">
        <w:rPr>
          <w:rFonts w:cs="Times New Roman"/>
          <w:szCs w:val="24"/>
        </w:rPr>
        <w:t>ha</w:t>
      </w:r>
      <w:r w:rsidR="00B5349B">
        <w:rPr>
          <w:rFonts w:cs="Times New Roman"/>
          <w:szCs w:val="24"/>
        </w:rPr>
        <w:t>d</w:t>
      </w:r>
      <w:r w:rsidR="00B5349B" w:rsidRPr="00FA6394">
        <w:rPr>
          <w:rFonts w:cs="Times New Roman"/>
          <w:szCs w:val="24"/>
        </w:rPr>
        <w:t xml:space="preserve"> </w:t>
      </w:r>
      <w:r w:rsidRPr="00FA6394">
        <w:rPr>
          <w:rFonts w:cs="Times New Roman"/>
          <w:szCs w:val="24"/>
        </w:rPr>
        <w:t>minimal or no effect on studies in broad scale</w:t>
      </w:r>
      <w:r w:rsidR="00B5349B">
        <w:rPr>
          <w:rFonts w:cs="Times New Roman"/>
          <w:szCs w:val="24"/>
        </w:rPr>
        <w:t>s</w:t>
      </w:r>
      <w:r w:rsidRPr="00FA6394">
        <w:rPr>
          <w:rFonts w:cs="Times New Roman"/>
          <w:szCs w:val="24"/>
        </w:rPr>
        <w:t xml:space="preserve"> (Bechtold and Patterson 2005; Gibson et al. 2014; Prisley et al. 2008). Because southern Florida tip does not meet the FIA standards for forest classification, the bay area in Monroe County </w:t>
      </w:r>
      <w:r w:rsidR="00B5349B">
        <w:rPr>
          <w:rFonts w:cs="Times New Roman"/>
          <w:szCs w:val="24"/>
        </w:rPr>
        <w:t>was</w:t>
      </w:r>
      <w:r w:rsidRPr="00FA6394">
        <w:rPr>
          <w:rFonts w:cs="Times New Roman"/>
          <w:szCs w:val="24"/>
        </w:rPr>
        <w:t xml:space="preserve"> </w:t>
      </w:r>
      <w:r w:rsidR="00CC5DDB">
        <w:rPr>
          <w:rFonts w:cs="Times New Roman"/>
          <w:szCs w:val="24"/>
        </w:rPr>
        <w:t>not sampled in the database</w:t>
      </w:r>
      <w:r w:rsidR="000E1899">
        <w:rPr>
          <w:rFonts w:cs="Times New Roman"/>
          <w:szCs w:val="24"/>
        </w:rPr>
        <w:t>. A</w:t>
      </w:r>
      <w:r w:rsidRPr="00FA6394">
        <w:rPr>
          <w:rFonts w:cs="Times New Roman"/>
          <w:szCs w:val="24"/>
        </w:rPr>
        <w:t xml:space="preserve"> small proportion of costal Louisiana and Mississippi is of the same latitude with Florida, to avoid any potential </w:t>
      </w:r>
      <w:r w:rsidR="00B5349B">
        <w:rPr>
          <w:rFonts w:cs="Times New Roman"/>
          <w:szCs w:val="24"/>
        </w:rPr>
        <w:t xml:space="preserve">confounding contribution to the comparison of </w:t>
      </w:r>
      <w:r w:rsidR="000E1899">
        <w:rPr>
          <w:rFonts w:cs="Times New Roman"/>
          <w:szCs w:val="24"/>
        </w:rPr>
        <w:t>abundance pattern</w:t>
      </w:r>
      <w:r w:rsidRPr="00FA6394">
        <w:rPr>
          <w:rFonts w:cs="Times New Roman"/>
          <w:szCs w:val="24"/>
        </w:rPr>
        <w:t xml:space="preserve">, these regions </w:t>
      </w:r>
      <w:r w:rsidR="00B5349B">
        <w:rPr>
          <w:rFonts w:cs="Times New Roman"/>
          <w:szCs w:val="24"/>
        </w:rPr>
        <w:t>were</w:t>
      </w:r>
      <w:r w:rsidR="00B5349B" w:rsidRPr="00FA6394">
        <w:rPr>
          <w:rFonts w:cs="Times New Roman"/>
          <w:szCs w:val="24"/>
        </w:rPr>
        <w:t xml:space="preserve"> </w:t>
      </w:r>
      <w:r w:rsidR="000E1899">
        <w:rPr>
          <w:rFonts w:cs="Times New Roman"/>
          <w:szCs w:val="24"/>
        </w:rPr>
        <w:t xml:space="preserve">also </w:t>
      </w:r>
      <w:r w:rsidRPr="00FA6394">
        <w:rPr>
          <w:rFonts w:cs="Times New Roman"/>
          <w:szCs w:val="24"/>
        </w:rPr>
        <w:t>excluded</w:t>
      </w:r>
      <w:r w:rsidR="00CC5DDB">
        <w:rPr>
          <w:rFonts w:cs="Times New Roman"/>
          <w:szCs w:val="24"/>
        </w:rPr>
        <w:t xml:space="preserve"> </w:t>
      </w:r>
      <w:r w:rsidR="00CC5DDB" w:rsidRPr="00FA6394">
        <w:rPr>
          <w:rFonts w:cs="Times New Roman"/>
          <w:szCs w:val="24"/>
        </w:rPr>
        <w:t>(</w:t>
      </w:r>
      <w:r w:rsidR="00CC5DDB">
        <w:rPr>
          <w:rFonts w:cs="Times New Roman"/>
          <w:szCs w:val="24"/>
        </w:rPr>
        <w:t xml:space="preserve">i.e. </w:t>
      </w:r>
      <w:r w:rsidR="00B5349B">
        <w:rPr>
          <w:rFonts w:cs="Times New Roman"/>
          <w:szCs w:val="24"/>
        </w:rPr>
        <w:t xml:space="preserve">areas in Louisiana and Mississippi </w:t>
      </w:r>
      <w:r w:rsidR="00CC5DDB" w:rsidRPr="00FA6394">
        <w:rPr>
          <w:rFonts w:cs="Times New Roman"/>
          <w:szCs w:val="24"/>
        </w:rPr>
        <w:t xml:space="preserve">south of the </w:t>
      </w:r>
      <w:r w:rsidR="00CC5DDB">
        <w:rPr>
          <w:rFonts w:cs="Times New Roman"/>
          <w:szCs w:val="24"/>
        </w:rPr>
        <w:t xml:space="preserve">northernmost </w:t>
      </w:r>
      <w:r w:rsidR="00CC5DDB" w:rsidRPr="00FA6394">
        <w:rPr>
          <w:rFonts w:cs="Times New Roman"/>
          <w:szCs w:val="24"/>
        </w:rPr>
        <w:t xml:space="preserve">latitude </w:t>
      </w:r>
      <w:r w:rsidR="00B5349B" w:rsidRPr="00FA6394">
        <w:rPr>
          <w:rFonts w:cs="Times New Roman"/>
          <w:szCs w:val="24"/>
        </w:rPr>
        <w:t>in Florida</w:t>
      </w:r>
      <w:r w:rsidR="00B5349B">
        <w:rPr>
          <w:rFonts w:cs="Times New Roman"/>
          <w:szCs w:val="24"/>
        </w:rPr>
        <w:t xml:space="preserve"> </w:t>
      </w:r>
      <w:r w:rsidR="00CC5DDB" w:rsidRPr="00FA6394">
        <w:rPr>
          <w:rFonts w:cs="Times New Roman"/>
          <w:szCs w:val="24"/>
        </w:rPr>
        <w:t>31.08</w:t>
      </w:r>
      <w:r w:rsidR="00CC5DDB" w:rsidRPr="00B5349B">
        <w:rPr>
          <w:rFonts w:cs="Times New Roman"/>
          <w:szCs w:val="24"/>
          <w:vertAlign w:val="superscript"/>
        </w:rPr>
        <w:t>o</w:t>
      </w:r>
      <w:r w:rsidR="00B5349B">
        <w:rPr>
          <w:rFonts w:cs="Times New Roman"/>
          <w:szCs w:val="24"/>
        </w:rPr>
        <w:t xml:space="preserve">; </w:t>
      </w:r>
      <w:r w:rsidR="00CC5DDB">
        <w:rPr>
          <w:rFonts w:cs="Times New Roman"/>
          <w:szCs w:val="24"/>
        </w:rPr>
        <w:t>see</w:t>
      </w:r>
      <w:r w:rsidR="00CC5DDB" w:rsidRPr="00FA6394">
        <w:rPr>
          <w:rFonts w:cs="Times New Roman"/>
          <w:szCs w:val="24"/>
        </w:rPr>
        <w:t xml:space="preserve"> Figure 1)</w:t>
      </w:r>
      <w:r w:rsidR="000E1899" w:rsidRPr="00FA6394">
        <w:rPr>
          <w:rFonts w:cs="Times New Roman"/>
          <w:szCs w:val="24"/>
        </w:rPr>
        <w:t>. In total</w:t>
      </w:r>
      <w:r w:rsidR="00B5349B">
        <w:rPr>
          <w:rFonts w:cs="Times New Roman"/>
          <w:szCs w:val="24"/>
        </w:rPr>
        <w:t>,</w:t>
      </w:r>
      <w:r w:rsidR="000E1899" w:rsidRPr="00FA6394">
        <w:rPr>
          <w:rFonts w:cs="Times New Roman"/>
          <w:szCs w:val="24"/>
        </w:rPr>
        <w:t xml:space="preserve"> </w:t>
      </w:r>
      <w:r w:rsidR="00CC5DDB" w:rsidRPr="00CC5DDB">
        <w:rPr>
          <w:rFonts w:cs="Times New Roman"/>
          <w:szCs w:val="24"/>
        </w:rPr>
        <w:t>118</w:t>
      </w:r>
      <w:r w:rsidR="00CC5DDB">
        <w:rPr>
          <w:rFonts w:cs="Times New Roman"/>
          <w:szCs w:val="24"/>
        </w:rPr>
        <w:t>,</w:t>
      </w:r>
      <w:r w:rsidR="00CC5DDB" w:rsidRPr="00CC5DDB">
        <w:rPr>
          <w:rFonts w:cs="Times New Roman"/>
          <w:szCs w:val="24"/>
        </w:rPr>
        <w:t>092</w:t>
      </w:r>
      <w:r w:rsidR="00CC5DDB" w:rsidRPr="00CC5DDB" w:rsidDel="00CC5DDB">
        <w:rPr>
          <w:rFonts w:cs="Times New Roman"/>
          <w:szCs w:val="24"/>
        </w:rPr>
        <w:t xml:space="preserve"> </w:t>
      </w:r>
      <w:r w:rsidR="000541CB">
        <w:rPr>
          <w:rFonts w:cs="Times New Roman"/>
          <w:szCs w:val="24"/>
        </w:rPr>
        <w:t xml:space="preserve">tally </w:t>
      </w:r>
      <w:r w:rsidR="000E1899" w:rsidRPr="00FA6394">
        <w:rPr>
          <w:rFonts w:cs="Times New Roman"/>
          <w:szCs w:val="24"/>
        </w:rPr>
        <w:t>trees</w:t>
      </w:r>
      <w:r w:rsidR="00CC5DDB">
        <w:rPr>
          <w:rFonts w:cs="Times New Roman"/>
          <w:szCs w:val="24"/>
        </w:rPr>
        <w:t xml:space="preserve"> (113 distinct species)</w:t>
      </w:r>
      <w:r w:rsidR="000E1899" w:rsidRPr="00FA6394">
        <w:rPr>
          <w:rFonts w:cs="Times New Roman"/>
          <w:szCs w:val="24"/>
        </w:rPr>
        <w:t xml:space="preserve"> cover</w:t>
      </w:r>
      <w:r w:rsidR="00B5349B">
        <w:rPr>
          <w:rFonts w:cs="Times New Roman"/>
          <w:szCs w:val="24"/>
        </w:rPr>
        <w:t>ing</w:t>
      </w:r>
      <w:r w:rsidR="000E1899" w:rsidRPr="00FA6394">
        <w:rPr>
          <w:rFonts w:cs="Times New Roman"/>
          <w:szCs w:val="24"/>
        </w:rPr>
        <w:t xml:space="preserve"> 7,</w:t>
      </w:r>
      <w:r w:rsidR="00CC5DDB">
        <w:rPr>
          <w:rFonts w:cs="Times New Roman"/>
          <w:szCs w:val="24"/>
        </w:rPr>
        <w:t>320</w:t>
      </w:r>
      <w:r w:rsidR="000E1899" w:rsidRPr="00FA6394">
        <w:rPr>
          <w:rFonts w:cs="Times New Roman"/>
          <w:szCs w:val="24"/>
        </w:rPr>
        <w:t xml:space="preserve"> cells (approx. 3.01 million km</w:t>
      </w:r>
      <w:r w:rsidR="000E1899" w:rsidRPr="00E6371C">
        <w:rPr>
          <w:rFonts w:cs="Times New Roman"/>
          <w:szCs w:val="24"/>
        </w:rPr>
        <w:t>2</w:t>
      </w:r>
      <w:r w:rsidR="000E1899" w:rsidRPr="00FA6394">
        <w:rPr>
          <w:rFonts w:cs="Times New Roman"/>
          <w:szCs w:val="24"/>
        </w:rPr>
        <w:t xml:space="preserve">) in the eastern U.S </w:t>
      </w:r>
      <w:r w:rsidR="00B5349B">
        <w:rPr>
          <w:rFonts w:cs="Times New Roman"/>
          <w:szCs w:val="24"/>
        </w:rPr>
        <w:t>was</w:t>
      </w:r>
      <w:r w:rsidR="000E1899" w:rsidRPr="00FA6394">
        <w:rPr>
          <w:rFonts w:cs="Times New Roman"/>
          <w:szCs w:val="24"/>
        </w:rPr>
        <w:t xml:space="preserve"> used</w:t>
      </w:r>
      <w:r w:rsidR="00B5349B">
        <w:rPr>
          <w:rFonts w:cs="Times New Roman"/>
          <w:szCs w:val="24"/>
        </w:rPr>
        <w:t xml:space="preserve"> in the study</w:t>
      </w:r>
      <w:r w:rsidR="000E1899" w:rsidRPr="00FA6394">
        <w:rPr>
          <w:rFonts w:cs="Times New Roman"/>
          <w:szCs w:val="24"/>
        </w:rPr>
        <w:t>.</w:t>
      </w:r>
    </w:p>
    <w:p w14:paraId="1F45F9A1" w14:textId="77EB308E" w:rsidR="00137715" w:rsidRDefault="00AF7E04" w:rsidP="00E6371C">
      <w:pPr>
        <w:jc w:val="both"/>
        <w:rPr>
          <w:rFonts w:cs="Times New Roman"/>
          <w:szCs w:val="24"/>
        </w:rPr>
      </w:pPr>
      <w:r w:rsidRPr="00FA6394">
        <w:rPr>
          <w:rFonts w:cs="Times New Roman"/>
          <w:szCs w:val="24"/>
        </w:rPr>
        <w:lastRenderedPageBreak/>
        <w:t>We first evaluate</w:t>
      </w:r>
      <w:r w:rsidR="0068723B">
        <w:rPr>
          <w:rFonts w:cs="Times New Roman"/>
          <w:szCs w:val="24"/>
        </w:rPr>
        <w:t>d</w:t>
      </w:r>
      <w:r w:rsidRPr="00FA6394">
        <w:rPr>
          <w:rFonts w:cs="Times New Roman"/>
          <w:szCs w:val="24"/>
        </w:rPr>
        <w:t xml:space="preserve"> </w:t>
      </w:r>
      <w:r w:rsidR="00DE4670" w:rsidRPr="00DE4670">
        <w:rPr>
          <w:rFonts w:cs="Times New Roman"/>
          <w:szCs w:val="24"/>
        </w:rPr>
        <w:t>latitudinal</w:t>
      </w:r>
      <w:r w:rsidR="00DE4670">
        <w:rPr>
          <w:rFonts w:cs="Times New Roman"/>
          <w:szCs w:val="24"/>
        </w:rPr>
        <w:t xml:space="preserve"> </w:t>
      </w:r>
      <w:r w:rsidR="00DE4670" w:rsidRPr="00FA6394">
        <w:rPr>
          <w:rFonts w:cs="Times New Roman"/>
          <w:szCs w:val="24"/>
        </w:rPr>
        <w:t xml:space="preserve">diversity patterns </w:t>
      </w:r>
      <w:r w:rsidR="00DE4670" w:rsidRPr="00DE4670">
        <w:rPr>
          <w:rFonts w:cs="Times New Roman"/>
          <w:szCs w:val="24"/>
        </w:rPr>
        <w:t xml:space="preserve">(γ-diversity level </w:t>
      </w:r>
      <w:r w:rsidR="00DE4670" w:rsidRPr="00E6371C">
        <w:rPr>
          <w:rFonts w:cs="Times New Roman"/>
          <w:i/>
          <w:szCs w:val="24"/>
        </w:rPr>
        <w:t>sensu</w:t>
      </w:r>
      <w:r w:rsidR="00DE4670" w:rsidRPr="00DE4670">
        <w:rPr>
          <w:rFonts w:cs="Times New Roman"/>
          <w:szCs w:val="24"/>
        </w:rPr>
        <w:t xml:space="preserve"> Whittaker 1977;</w:t>
      </w:r>
      <w:r w:rsidR="00DE4670">
        <w:rPr>
          <w:rFonts w:cs="Times New Roman"/>
          <w:szCs w:val="24"/>
        </w:rPr>
        <w:t xml:space="preserve"> </w:t>
      </w:r>
      <w:r w:rsidR="00DE4670" w:rsidRPr="00DE4670">
        <w:rPr>
          <w:rFonts w:cs="Times New Roman"/>
          <w:szCs w:val="24"/>
        </w:rPr>
        <w:t>Magurran 2004)</w:t>
      </w:r>
      <w:r w:rsidRPr="00FA6394">
        <w:rPr>
          <w:rFonts w:cs="Times New Roman"/>
          <w:szCs w:val="24"/>
        </w:rPr>
        <w:t xml:space="preserve"> </w:t>
      </w:r>
      <w:r w:rsidR="00DE4670">
        <w:rPr>
          <w:rFonts w:cs="Times New Roman"/>
          <w:szCs w:val="24"/>
        </w:rPr>
        <w:t>by extracting</w:t>
      </w:r>
      <w:r w:rsidRPr="00FA6394">
        <w:rPr>
          <w:rFonts w:cs="Times New Roman"/>
          <w:szCs w:val="24"/>
        </w:rPr>
        <w:t xml:space="preserve"> </w:t>
      </w:r>
      <w:r w:rsidR="00C44670">
        <w:rPr>
          <w:rFonts w:cs="Times New Roman"/>
          <w:szCs w:val="24"/>
        </w:rPr>
        <w:t xml:space="preserve">observed </w:t>
      </w:r>
      <w:r w:rsidR="00C44670" w:rsidRPr="00375348">
        <w:rPr>
          <w:rFonts w:cs="Times New Roman"/>
          <w:szCs w:val="24"/>
        </w:rPr>
        <w:t xml:space="preserve">occurrence </w:t>
      </w:r>
      <w:r w:rsidRPr="00FA6394">
        <w:rPr>
          <w:rFonts w:cs="Times New Roman"/>
          <w:szCs w:val="24"/>
        </w:rPr>
        <w:t xml:space="preserve">data at 20 × 20 km cells to the nearest </w:t>
      </w:r>
      <w:r w:rsidR="006B117A">
        <w:rPr>
          <w:rFonts w:cs="Times New Roman"/>
          <w:szCs w:val="24"/>
        </w:rPr>
        <w:t>1</w:t>
      </w:r>
      <w:r w:rsidR="006B117A" w:rsidRPr="00D70101">
        <w:rPr>
          <w:rFonts w:cs="Times New Roman"/>
          <w:szCs w:val="24"/>
          <w:vertAlign w:val="superscript"/>
        </w:rPr>
        <w:t>o</w:t>
      </w:r>
      <w:r w:rsidR="006B117A" w:rsidRPr="00FA6394">
        <w:rPr>
          <w:rFonts w:cs="Times New Roman"/>
          <w:szCs w:val="24"/>
        </w:rPr>
        <w:t xml:space="preserve"> </w:t>
      </w:r>
      <w:r w:rsidRPr="00FA6394">
        <w:rPr>
          <w:rFonts w:cs="Times New Roman"/>
          <w:szCs w:val="24"/>
        </w:rPr>
        <w:t xml:space="preserve">latitudinal band. </w:t>
      </w:r>
      <w:r w:rsidR="00375348">
        <w:rPr>
          <w:rFonts w:cs="Times New Roman"/>
          <w:szCs w:val="24"/>
        </w:rPr>
        <w:t>In addition</w:t>
      </w:r>
      <w:r w:rsidRPr="00FA6394">
        <w:rPr>
          <w:rFonts w:cs="Times New Roman"/>
          <w:szCs w:val="24"/>
        </w:rPr>
        <w:t xml:space="preserve">, a linear regression </w:t>
      </w:r>
      <w:r w:rsidR="00C44670">
        <w:rPr>
          <w:rFonts w:cs="Times New Roman"/>
          <w:szCs w:val="24"/>
        </w:rPr>
        <w:t>was</w:t>
      </w:r>
      <w:r w:rsidR="00C44670" w:rsidRPr="00FA6394">
        <w:rPr>
          <w:rFonts w:cs="Times New Roman"/>
          <w:szCs w:val="24"/>
        </w:rPr>
        <w:t xml:space="preserve"> </w:t>
      </w:r>
      <w:r w:rsidRPr="00FA6394">
        <w:rPr>
          <w:rFonts w:cs="Times New Roman"/>
          <w:szCs w:val="24"/>
        </w:rPr>
        <w:t>modeled to evaluate the relationship between tree diversity and latitude.</w:t>
      </w:r>
      <w:r w:rsidR="000C5C3E">
        <w:rPr>
          <w:rFonts w:cs="Times New Roman"/>
          <w:szCs w:val="24"/>
        </w:rPr>
        <w:t xml:space="preserve"> </w:t>
      </w:r>
      <w:r w:rsidR="002911CB">
        <w:rPr>
          <w:rFonts w:cs="Times New Roman"/>
          <w:szCs w:val="24"/>
        </w:rPr>
        <w:t>Secondly</w:t>
      </w:r>
      <w:r w:rsidR="00C9359B">
        <w:rPr>
          <w:rFonts w:cs="Times New Roman"/>
          <w:szCs w:val="24"/>
        </w:rPr>
        <w:t>,</w:t>
      </w:r>
      <w:r w:rsidR="002911CB">
        <w:rPr>
          <w:rFonts w:cs="Times New Roman"/>
          <w:szCs w:val="24"/>
        </w:rPr>
        <w:t xml:space="preserve"> we simulated abundance </w:t>
      </w:r>
      <w:r w:rsidR="002911CB" w:rsidRPr="00375348">
        <w:rPr>
          <w:rFonts w:cs="Times New Roman"/>
          <w:szCs w:val="24"/>
        </w:rPr>
        <w:t>pattern</w:t>
      </w:r>
      <w:r w:rsidR="002911CB">
        <w:rPr>
          <w:rFonts w:cs="Times New Roman"/>
          <w:szCs w:val="24"/>
        </w:rPr>
        <w:t>s</w:t>
      </w:r>
      <w:r w:rsidR="002911CB" w:rsidRPr="00375348">
        <w:rPr>
          <w:rFonts w:cs="Times New Roman"/>
          <w:szCs w:val="24"/>
        </w:rPr>
        <w:t xml:space="preserve"> </w:t>
      </w:r>
      <w:r w:rsidR="00C44670">
        <w:rPr>
          <w:rFonts w:cs="Times New Roman"/>
          <w:szCs w:val="24"/>
        </w:rPr>
        <w:t>along</w:t>
      </w:r>
      <w:r w:rsidR="00C44670" w:rsidRPr="00375348">
        <w:rPr>
          <w:rFonts w:cs="Times New Roman"/>
          <w:szCs w:val="24"/>
        </w:rPr>
        <w:t xml:space="preserve"> </w:t>
      </w:r>
      <w:r w:rsidR="002911CB" w:rsidRPr="00375348">
        <w:rPr>
          <w:rFonts w:cs="Times New Roman"/>
          <w:szCs w:val="24"/>
        </w:rPr>
        <w:t xml:space="preserve">latitudinal base–tip </w:t>
      </w:r>
      <w:r w:rsidR="002911CB">
        <w:rPr>
          <w:rFonts w:cs="Times New Roman"/>
          <w:szCs w:val="24"/>
        </w:rPr>
        <w:t>for individual Florida species from observation</w:t>
      </w:r>
      <w:r w:rsidR="00C44670">
        <w:rPr>
          <w:rFonts w:cs="Times New Roman"/>
          <w:szCs w:val="24"/>
        </w:rPr>
        <w:t>s</w:t>
      </w:r>
      <w:r w:rsidR="002911CB">
        <w:rPr>
          <w:rFonts w:cs="Times New Roman"/>
          <w:szCs w:val="24"/>
        </w:rPr>
        <w:t>.</w:t>
      </w:r>
      <w:r w:rsidR="002911CB" w:rsidRPr="00375348">
        <w:rPr>
          <w:rFonts w:cs="Times New Roman"/>
          <w:szCs w:val="24"/>
        </w:rPr>
        <w:t xml:space="preserve"> </w:t>
      </w:r>
      <w:r w:rsidRPr="00FA6394">
        <w:rPr>
          <w:rFonts w:cs="Times New Roman"/>
          <w:szCs w:val="24"/>
        </w:rPr>
        <w:t>For each species, we compute</w:t>
      </w:r>
      <w:r w:rsidR="0089525A">
        <w:rPr>
          <w:rFonts w:cs="Times New Roman"/>
          <w:szCs w:val="24"/>
        </w:rPr>
        <w:t>d</w:t>
      </w:r>
      <w:r w:rsidRPr="00FA6394">
        <w:rPr>
          <w:rFonts w:cs="Times New Roman"/>
          <w:szCs w:val="24"/>
        </w:rPr>
        <w:t xml:space="preserve"> its mean occurrence counts of cells occupied across latitude using a 1</w:t>
      </w:r>
      <w:r w:rsidRPr="00C44670">
        <w:rPr>
          <w:rFonts w:cs="Times New Roman"/>
          <w:szCs w:val="24"/>
          <w:vertAlign w:val="superscript"/>
        </w:rPr>
        <w:t>o</w:t>
      </w:r>
      <w:r w:rsidRPr="00FA6394">
        <w:rPr>
          <w:rFonts w:cs="Times New Roman"/>
          <w:szCs w:val="24"/>
        </w:rPr>
        <w:t xml:space="preserve"> moving window, such that for each 0.5</w:t>
      </w:r>
      <w:r w:rsidRPr="006B117A">
        <w:rPr>
          <w:rFonts w:cs="Times New Roman"/>
          <w:szCs w:val="24"/>
          <w:vertAlign w:val="superscript"/>
        </w:rPr>
        <w:t>o</w:t>
      </w:r>
      <w:r w:rsidRPr="00FA6394">
        <w:rPr>
          <w:rFonts w:cs="Times New Roman"/>
          <w:szCs w:val="24"/>
        </w:rPr>
        <w:t xml:space="preserve"> of latitude, mean count in a window ± 0.5</w:t>
      </w:r>
      <w:r w:rsidRPr="006B117A">
        <w:rPr>
          <w:rFonts w:cs="Times New Roman"/>
          <w:szCs w:val="24"/>
          <w:vertAlign w:val="superscript"/>
        </w:rPr>
        <w:t>o</w:t>
      </w:r>
      <w:r w:rsidRPr="00FA6394">
        <w:rPr>
          <w:rFonts w:cs="Times New Roman"/>
          <w:szCs w:val="24"/>
        </w:rPr>
        <w:t xml:space="preserve"> </w:t>
      </w:r>
      <w:r w:rsidR="006B117A">
        <w:rPr>
          <w:rFonts w:cs="Times New Roman"/>
          <w:szCs w:val="24"/>
        </w:rPr>
        <w:t>was</w:t>
      </w:r>
      <w:r w:rsidR="006B117A" w:rsidRPr="00FA6394">
        <w:rPr>
          <w:rFonts w:cs="Times New Roman"/>
          <w:szCs w:val="24"/>
        </w:rPr>
        <w:t xml:space="preserve"> </w:t>
      </w:r>
      <w:r w:rsidRPr="00FA6394">
        <w:rPr>
          <w:rFonts w:cs="Times New Roman"/>
          <w:szCs w:val="24"/>
        </w:rPr>
        <w:t>extracted for that 0.5</w:t>
      </w:r>
      <w:r w:rsidRPr="006B117A">
        <w:rPr>
          <w:rFonts w:cs="Times New Roman"/>
          <w:szCs w:val="24"/>
          <w:vertAlign w:val="superscript"/>
        </w:rPr>
        <w:t>o</w:t>
      </w:r>
      <w:r w:rsidRPr="00FA6394">
        <w:rPr>
          <w:rFonts w:cs="Times New Roman"/>
          <w:szCs w:val="24"/>
        </w:rPr>
        <w:t xml:space="preserve"> latitude band. Huisman-Olff-Fresco (HOF) models </w:t>
      </w:r>
      <w:r w:rsidR="00C526C3">
        <w:rPr>
          <w:rFonts w:cs="Times New Roman"/>
          <w:szCs w:val="24"/>
        </w:rPr>
        <w:t xml:space="preserve">(Figure 2) </w:t>
      </w:r>
      <w:r w:rsidR="006B117A">
        <w:rPr>
          <w:rFonts w:cs="Times New Roman"/>
          <w:szCs w:val="24"/>
        </w:rPr>
        <w:t>were</w:t>
      </w:r>
      <w:r w:rsidR="006B117A" w:rsidRPr="00FA6394">
        <w:rPr>
          <w:rFonts w:cs="Times New Roman"/>
          <w:szCs w:val="24"/>
        </w:rPr>
        <w:t xml:space="preserve"> </w:t>
      </w:r>
      <w:r w:rsidRPr="00FA6394">
        <w:rPr>
          <w:rFonts w:cs="Times New Roman"/>
          <w:szCs w:val="24"/>
        </w:rPr>
        <w:t>used to simulate each species’ abundance distribution along latitudinal gradients. HOF models are a set of five hierarchical logistic regression models and they are simplified in a pre-determined order: (V) skewed, (IV) symmetric, (III) plateau, (II) monotonic, (I) flat response (Oksanen &amp; Minchin 2002). Starting with the most complex model (V), the best model is selected based on the likelihood ratio test of residual deviance with P = 0.05 (Oksanen &amp; Minchin 2002)</w:t>
      </w:r>
      <w:r w:rsidR="00EC2A4B" w:rsidRPr="00251E25">
        <w:rPr>
          <w:rFonts w:cs="Times New Roman"/>
          <w:szCs w:val="24"/>
        </w:rPr>
        <w:t>.</w:t>
      </w:r>
      <w:r w:rsidR="002911CB">
        <w:rPr>
          <w:rFonts w:cs="Times New Roman"/>
          <w:szCs w:val="24"/>
        </w:rPr>
        <w:t xml:space="preserve"> </w:t>
      </w:r>
    </w:p>
    <w:p w14:paraId="5C30A360" w14:textId="1A688510" w:rsidR="00EC2A4B" w:rsidRDefault="00137715" w:rsidP="00E6371C">
      <w:pPr>
        <w:jc w:val="both"/>
        <w:rPr>
          <w:rFonts w:cs="Times New Roman"/>
          <w:szCs w:val="24"/>
        </w:rPr>
      </w:pPr>
      <w:r>
        <w:rPr>
          <w:rFonts w:cs="Times New Roman"/>
          <w:szCs w:val="24"/>
        </w:rPr>
        <w:t xml:space="preserve">Immigration-extinction hypothesis predicts a decline in immigration/extinction ratio along peninsulas, which leads to a decrease in population density from mainland to peninsulas. </w:t>
      </w:r>
      <w:r w:rsidR="00C526C3">
        <w:rPr>
          <w:rFonts w:cs="Times New Roman"/>
          <w:szCs w:val="24"/>
        </w:rPr>
        <w:t xml:space="preserve">HOF </w:t>
      </w:r>
      <w:r w:rsidR="00EC2A4B" w:rsidRPr="00FA6394">
        <w:rPr>
          <w:rFonts w:cs="Times New Roman"/>
          <w:szCs w:val="24"/>
        </w:rPr>
        <w:t xml:space="preserve">model type IV </w:t>
      </w:r>
      <w:r w:rsidR="00EC2A4B">
        <w:rPr>
          <w:rFonts w:cs="Times New Roman"/>
          <w:szCs w:val="24"/>
        </w:rPr>
        <w:t>with a</w:t>
      </w:r>
      <w:r w:rsidR="00EC2A4B" w:rsidRPr="00FA6394">
        <w:rPr>
          <w:rFonts w:cs="Times New Roman"/>
          <w:szCs w:val="24"/>
        </w:rPr>
        <w:t xml:space="preserve"> </w:t>
      </w:r>
      <w:r w:rsidR="00EC2A4B">
        <w:rPr>
          <w:rFonts w:cs="Times New Roman"/>
          <w:szCs w:val="24"/>
        </w:rPr>
        <w:t>southern skewness</w:t>
      </w:r>
      <w:r w:rsidR="00C526C3">
        <w:rPr>
          <w:rFonts w:cs="Times New Roman"/>
          <w:szCs w:val="24"/>
        </w:rPr>
        <w:t xml:space="preserve"> </w:t>
      </w:r>
      <w:r w:rsidR="00F84486">
        <w:rPr>
          <w:rFonts w:cs="Times New Roman"/>
          <w:szCs w:val="24"/>
        </w:rPr>
        <w:t>(</w:t>
      </w:r>
      <w:r>
        <w:rPr>
          <w:rFonts w:cs="Times New Roman"/>
          <w:szCs w:val="24"/>
        </w:rPr>
        <w:t xml:space="preserve">i.e. </w:t>
      </w:r>
      <w:r w:rsidR="00F84486">
        <w:rPr>
          <w:rFonts w:cs="Times New Roman"/>
          <w:szCs w:val="24"/>
        </w:rPr>
        <w:t xml:space="preserve">model maxima south of latitudinal center of range) </w:t>
      </w:r>
      <w:r>
        <w:rPr>
          <w:rFonts w:cs="Times New Roman"/>
          <w:szCs w:val="24"/>
        </w:rPr>
        <w:t xml:space="preserve">was expected to represent such population dynamics. Other HOF model types were regarded not being affected by the peninsula geometry. </w:t>
      </w:r>
      <w:r w:rsidR="008A5C1D">
        <w:rPr>
          <w:rFonts w:cs="Times New Roman"/>
          <w:szCs w:val="24"/>
        </w:rPr>
        <w:t>Thus we looked for species with HOF model type IV and skewing south</w:t>
      </w:r>
      <w:r w:rsidR="002911CB">
        <w:rPr>
          <w:rFonts w:cs="Times New Roman"/>
          <w:szCs w:val="24"/>
        </w:rPr>
        <w:t>.</w:t>
      </w:r>
      <w:r w:rsidR="002911CB" w:rsidRPr="00FA6394" w:rsidDel="0068723B">
        <w:rPr>
          <w:rFonts w:cs="Times New Roman"/>
          <w:szCs w:val="24"/>
        </w:rPr>
        <w:t xml:space="preserve"> </w:t>
      </w:r>
      <w:r w:rsidR="008A5C1D">
        <w:rPr>
          <w:rFonts w:cs="Times New Roman"/>
          <w:szCs w:val="24"/>
        </w:rPr>
        <w:t>There are many endemic species in Florida, especially</w:t>
      </w:r>
      <w:r w:rsidR="002911CB">
        <w:rPr>
          <w:rFonts w:cs="Times New Roman"/>
          <w:szCs w:val="24"/>
        </w:rPr>
        <w:t xml:space="preserve"> southern Florida</w:t>
      </w:r>
      <w:r w:rsidR="008A5C1D">
        <w:rPr>
          <w:rFonts w:cs="Times New Roman"/>
          <w:szCs w:val="24"/>
        </w:rPr>
        <w:t xml:space="preserve"> and their ranges</w:t>
      </w:r>
      <w:r w:rsidR="00EC2A4B">
        <w:rPr>
          <w:rFonts w:cs="Times New Roman"/>
          <w:szCs w:val="24"/>
        </w:rPr>
        <w:t xml:space="preserve"> </w:t>
      </w:r>
      <w:r w:rsidR="002911CB" w:rsidRPr="00FA6394">
        <w:rPr>
          <w:rFonts w:cs="Times New Roman"/>
          <w:szCs w:val="24"/>
        </w:rPr>
        <w:t xml:space="preserve">are too small to attain a good sample size in </w:t>
      </w:r>
      <w:r w:rsidR="008A5C1D">
        <w:rPr>
          <w:rFonts w:cs="Times New Roman"/>
          <w:szCs w:val="24"/>
        </w:rPr>
        <w:t xml:space="preserve">HOF model </w:t>
      </w:r>
      <w:r w:rsidR="00EC2A4B">
        <w:rPr>
          <w:rFonts w:cs="Times New Roman"/>
          <w:szCs w:val="24"/>
        </w:rPr>
        <w:t>simulation. Th</w:t>
      </w:r>
      <w:r w:rsidR="008A5C1D">
        <w:rPr>
          <w:rFonts w:cs="Times New Roman"/>
          <w:szCs w:val="24"/>
        </w:rPr>
        <w:t>erefore they were</w:t>
      </w:r>
      <w:r w:rsidR="002911CB" w:rsidRPr="00FA6394">
        <w:rPr>
          <w:rFonts w:cs="Times New Roman"/>
          <w:szCs w:val="24"/>
        </w:rPr>
        <w:t xml:space="preserve"> not included in the model but referred to as endemic </w:t>
      </w:r>
      <w:r w:rsidR="002911CB">
        <w:rPr>
          <w:rFonts w:cs="Times New Roman"/>
          <w:szCs w:val="24"/>
        </w:rPr>
        <w:t xml:space="preserve">species </w:t>
      </w:r>
      <w:r w:rsidR="002911CB" w:rsidRPr="00FA6394">
        <w:rPr>
          <w:rFonts w:cs="Times New Roman"/>
          <w:szCs w:val="24"/>
        </w:rPr>
        <w:t>in further analysis.</w:t>
      </w:r>
      <w:r w:rsidR="00AF7E04" w:rsidRPr="00FA6394">
        <w:rPr>
          <w:rFonts w:cs="Times New Roman"/>
          <w:szCs w:val="24"/>
        </w:rPr>
        <w:t xml:space="preserve"> </w:t>
      </w:r>
      <w:ins w:id="78" w:author="Lian Feng (lfeng)" w:date="2017-02-16T11:28:00Z">
        <w:r w:rsidR="00DF160B">
          <w:rPr>
            <w:rFonts w:cs="Times New Roman"/>
            <w:szCs w:val="24"/>
          </w:rPr>
          <w:t xml:space="preserve">Difference of occurrences between Florida and the entire range for each species was calculated to assess whether immigration-extinction dynamics could explain peninsular effect. </w:t>
        </w:r>
      </w:ins>
    </w:p>
    <w:p w14:paraId="5EF58073" w14:textId="77777777" w:rsidR="00AF7E04" w:rsidRPr="00FA6394" w:rsidRDefault="00AF7E04" w:rsidP="00E6371C">
      <w:pPr>
        <w:jc w:val="both"/>
        <w:rPr>
          <w:rFonts w:cs="Times New Roman"/>
          <w:szCs w:val="24"/>
        </w:rPr>
      </w:pPr>
      <w:r w:rsidRPr="00FA6394">
        <w:rPr>
          <w:rFonts w:cs="Times New Roman"/>
          <w:szCs w:val="24"/>
        </w:rPr>
        <w:lastRenderedPageBreak/>
        <w:t>Data were extracted and managed using PostgreSQL 9.6.1 (PostgreSQL Global Development Group, 2017). All statistical analyses were performed in R version 2.12.1 (R Development Core Team, 2010).</w:t>
      </w:r>
    </w:p>
    <w:p w14:paraId="0B4DB697" w14:textId="4C6185E9" w:rsidR="00AF7E04" w:rsidRPr="00DF3667" w:rsidRDefault="000C5C3E" w:rsidP="00E6371C">
      <w:pPr>
        <w:pStyle w:val="Heading1"/>
        <w:numPr>
          <w:ilvl w:val="0"/>
          <w:numId w:val="0"/>
        </w:numPr>
      </w:pPr>
      <w:r w:rsidRPr="00994750">
        <w:t>3</w:t>
      </w:r>
      <w:r w:rsidR="00CA0481" w:rsidRPr="00DF3667">
        <w:t xml:space="preserve">. </w:t>
      </w:r>
      <w:r w:rsidRPr="00DF3667">
        <w:t>Results</w:t>
      </w:r>
    </w:p>
    <w:p w14:paraId="3D1CABD2" w14:textId="10152800" w:rsidR="00AF7E04" w:rsidRPr="00FA6394" w:rsidRDefault="00AF7E04" w:rsidP="00E6371C">
      <w:pPr>
        <w:jc w:val="both"/>
        <w:rPr>
          <w:rFonts w:cs="Times New Roman"/>
          <w:szCs w:val="24"/>
        </w:rPr>
      </w:pPr>
      <w:r w:rsidRPr="00FA6394">
        <w:rPr>
          <w:rFonts w:cs="Times New Roman"/>
          <w:szCs w:val="24"/>
        </w:rPr>
        <w:t>Figure 1 shows the richness pattern across latitudes for all 252 inventoried tree species in the eastern 31 states. Tree diversity exhibits a humped-shape pattern with latitude, where the highest diversity is located around latitude 35</w:t>
      </w:r>
      <w:r w:rsidR="0076582E">
        <w:rPr>
          <w:rFonts w:cs="Times New Roman"/>
          <w:szCs w:val="24"/>
        </w:rPr>
        <w:t xml:space="preserve"> degree</w:t>
      </w:r>
      <w:r w:rsidRPr="00FA6394">
        <w:rPr>
          <w:rFonts w:cs="Times New Roman"/>
          <w:szCs w:val="24"/>
        </w:rPr>
        <w:t xml:space="preserve"> (central eastern U.S.) and diversity decreases in both directions with a lowest in southern Florida (12 species). The decreasing trend in southeastern U.S. contradicts the general LGD pattern, but is coherent with the predicted pattern of peninsula effect in Florida where richness linearly increases from 12 at tip to 118 at base (latitude 31</w:t>
      </w:r>
      <w:r w:rsidR="00FE6D07">
        <w:rPr>
          <w:rFonts w:cs="Times New Roman"/>
          <w:szCs w:val="24"/>
        </w:rPr>
        <w:t>°</w:t>
      </w:r>
      <w:r w:rsidRPr="00FA6394">
        <w:rPr>
          <w:rFonts w:cs="Times New Roman"/>
          <w:szCs w:val="24"/>
        </w:rPr>
        <w:t xml:space="preserve">). In peninsula alone, </w:t>
      </w:r>
      <w:r w:rsidR="000C5C3E" w:rsidRPr="00FA6394">
        <w:rPr>
          <w:rFonts w:cs="Times New Roman"/>
          <w:szCs w:val="24"/>
        </w:rPr>
        <w:t xml:space="preserve">113 tree species (representing 29 taxonomic families and 62 genus) have been </w:t>
      </w:r>
      <w:r w:rsidR="000C5C3E">
        <w:rPr>
          <w:rFonts w:cs="Times New Roman"/>
          <w:szCs w:val="24"/>
        </w:rPr>
        <w:t>observed in this</w:t>
      </w:r>
      <w:r w:rsidR="000C5C3E" w:rsidRPr="00FA6394">
        <w:rPr>
          <w:rFonts w:cs="Times New Roman"/>
          <w:szCs w:val="24"/>
        </w:rPr>
        <w:t xml:space="preserve"> recent FIA </w:t>
      </w:r>
      <w:r w:rsidR="000C5C3E">
        <w:rPr>
          <w:rFonts w:cs="Times New Roman"/>
          <w:szCs w:val="24"/>
        </w:rPr>
        <w:t>inventory. S</w:t>
      </w:r>
      <w:r w:rsidR="000C5C3E" w:rsidRPr="00FA6394">
        <w:rPr>
          <w:rFonts w:cs="Times New Roman"/>
          <w:szCs w:val="24"/>
        </w:rPr>
        <w:t xml:space="preserve">pecies </w:t>
      </w:r>
      <w:r w:rsidRPr="00FA6394">
        <w:rPr>
          <w:rFonts w:cs="Times New Roman"/>
          <w:szCs w:val="24"/>
        </w:rPr>
        <w:t>richness was significantly and positively related to latitude as indicated by a linear regression (adjusted R</w:t>
      </w:r>
      <w:r w:rsidRPr="00E6371C">
        <w:rPr>
          <w:rFonts w:cs="Times New Roman"/>
          <w:szCs w:val="24"/>
        </w:rPr>
        <w:t>2</w:t>
      </w:r>
      <w:r w:rsidRPr="00FA6394">
        <w:rPr>
          <w:rFonts w:cs="Times New Roman"/>
          <w:szCs w:val="24"/>
        </w:rPr>
        <w:t xml:space="preserve"> = 0.97, P &lt; 0.001; Figure </w:t>
      </w:r>
      <w:r w:rsidR="007B5D44">
        <w:rPr>
          <w:rFonts w:cs="Times New Roman"/>
          <w:szCs w:val="24"/>
        </w:rPr>
        <w:t>3</w:t>
      </w:r>
      <w:r w:rsidRPr="00FA6394">
        <w:rPr>
          <w:rFonts w:cs="Times New Roman"/>
          <w:szCs w:val="24"/>
        </w:rPr>
        <w:t xml:space="preserve">). Therefore, peninsula effect </w:t>
      </w:r>
      <w:r w:rsidR="007B5D44">
        <w:rPr>
          <w:rFonts w:cs="Times New Roman"/>
          <w:szCs w:val="24"/>
        </w:rPr>
        <w:t>is supported</w:t>
      </w:r>
      <w:r w:rsidR="007B5D44" w:rsidRPr="00FA6394">
        <w:rPr>
          <w:rFonts w:cs="Times New Roman"/>
          <w:szCs w:val="24"/>
        </w:rPr>
        <w:t xml:space="preserve"> </w:t>
      </w:r>
      <w:r w:rsidRPr="00FA6394">
        <w:rPr>
          <w:rFonts w:cs="Times New Roman"/>
          <w:szCs w:val="24"/>
        </w:rPr>
        <w:t>for tree species in Florida, which is consistent with some previous estimation of diversity at different scales (Jenkins et al. 2015; Fan and Waring, 2009; Watson et al. 2015).</w:t>
      </w:r>
    </w:p>
    <w:p w14:paraId="4C3E2718" w14:textId="691788E2" w:rsidR="00A80CA2" w:rsidRPr="00A80CA2" w:rsidRDefault="00974088" w:rsidP="00A80CA2">
      <w:pPr>
        <w:jc w:val="both"/>
        <w:rPr>
          <w:rFonts w:cs="Times New Roman"/>
          <w:szCs w:val="24"/>
        </w:rPr>
      </w:pPr>
      <w:r w:rsidRPr="00974088">
        <w:rPr>
          <w:rFonts w:cs="Times New Roman"/>
          <w:szCs w:val="24"/>
        </w:rPr>
        <w:t xml:space="preserve">Of all the </w:t>
      </w:r>
      <w:r>
        <w:rPr>
          <w:rFonts w:cs="Times New Roman"/>
          <w:szCs w:val="24"/>
        </w:rPr>
        <w:t xml:space="preserve">HOF </w:t>
      </w:r>
      <w:del w:id="79" w:author="Lian Feng (lfeng)" w:date="2017-02-17T12:11:00Z">
        <w:r w:rsidDel="007B043D">
          <w:rPr>
            <w:rFonts w:cs="Times New Roman"/>
            <w:szCs w:val="24"/>
          </w:rPr>
          <w:delText xml:space="preserve">models, </w:delText>
        </w:r>
        <w:r w:rsidRPr="00974088" w:rsidDel="007B043D">
          <w:rPr>
            <w:rFonts w:cs="Times New Roman"/>
            <w:szCs w:val="24"/>
          </w:rPr>
          <w:delText xml:space="preserve"> </w:delText>
        </w:r>
        <w:r w:rsidDel="007B043D">
          <w:rPr>
            <w:rFonts w:cs="Times New Roman"/>
            <w:szCs w:val="24"/>
          </w:rPr>
          <w:delText>type</w:delText>
        </w:r>
      </w:del>
      <w:ins w:id="80" w:author="Lian Feng (lfeng)" w:date="2017-02-17T12:11:00Z">
        <w:r w:rsidR="007B043D">
          <w:rPr>
            <w:rFonts w:cs="Times New Roman"/>
            <w:szCs w:val="24"/>
          </w:rPr>
          <w:t xml:space="preserve">models, </w:t>
        </w:r>
        <w:r w:rsidR="007B043D" w:rsidRPr="00974088">
          <w:rPr>
            <w:rFonts w:cs="Times New Roman"/>
            <w:szCs w:val="24"/>
          </w:rPr>
          <w:t>type</w:t>
        </w:r>
      </w:ins>
      <w:r w:rsidRPr="00974088">
        <w:rPr>
          <w:rFonts w:cs="Times New Roman"/>
          <w:szCs w:val="24"/>
        </w:rPr>
        <w:t xml:space="preserve"> V</w:t>
      </w:r>
      <w:r>
        <w:rPr>
          <w:rFonts w:cs="Times New Roman"/>
          <w:szCs w:val="24"/>
        </w:rPr>
        <w:t xml:space="preserve"> (skewed)</w:t>
      </w:r>
      <w:r w:rsidRPr="00974088">
        <w:rPr>
          <w:rFonts w:cs="Times New Roman"/>
          <w:szCs w:val="24"/>
        </w:rPr>
        <w:t xml:space="preserve"> was the most common</w:t>
      </w:r>
      <w:r>
        <w:rPr>
          <w:rFonts w:cs="Times New Roman"/>
          <w:szCs w:val="24"/>
        </w:rPr>
        <w:t xml:space="preserve"> </w:t>
      </w:r>
      <w:r w:rsidRPr="00974088">
        <w:rPr>
          <w:rFonts w:cs="Times New Roman"/>
          <w:szCs w:val="24"/>
        </w:rPr>
        <w:t>latitudinal pattern in abundance observed</w:t>
      </w:r>
      <w:r>
        <w:rPr>
          <w:rFonts w:cs="Times New Roman"/>
          <w:szCs w:val="24"/>
        </w:rPr>
        <w:t xml:space="preserve"> and</w:t>
      </w:r>
      <w:r w:rsidRPr="00974088">
        <w:rPr>
          <w:rFonts w:cs="Times New Roman"/>
          <w:szCs w:val="24"/>
        </w:rPr>
        <w:t xml:space="preserve"> </w:t>
      </w:r>
      <w:r>
        <w:rPr>
          <w:rFonts w:cs="Times New Roman"/>
          <w:szCs w:val="24"/>
        </w:rPr>
        <w:t xml:space="preserve">this type accounted for </w:t>
      </w:r>
      <w:r w:rsidR="00095AAB">
        <w:rPr>
          <w:rFonts w:cs="Times New Roman"/>
          <w:szCs w:val="24"/>
        </w:rPr>
        <w:t>38</w:t>
      </w:r>
      <w:r w:rsidRPr="00974088">
        <w:rPr>
          <w:rFonts w:cs="Times New Roman"/>
          <w:szCs w:val="24"/>
        </w:rPr>
        <w:t xml:space="preserve">% of </w:t>
      </w:r>
      <w:r>
        <w:rPr>
          <w:rFonts w:cs="Times New Roman"/>
          <w:szCs w:val="24"/>
        </w:rPr>
        <w:t xml:space="preserve">the </w:t>
      </w:r>
      <w:r w:rsidRPr="00974088">
        <w:rPr>
          <w:rFonts w:cs="Times New Roman"/>
          <w:szCs w:val="24"/>
        </w:rPr>
        <w:t xml:space="preserve">species (Table 1). </w:t>
      </w:r>
      <w:r w:rsidR="007B4B00">
        <w:rPr>
          <w:rFonts w:cs="Times New Roman"/>
          <w:szCs w:val="24"/>
        </w:rPr>
        <w:t>T</w:t>
      </w:r>
      <w:r w:rsidR="007B4B00" w:rsidRPr="007B4B00">
        <w:rPr>
          <w:rFonts w:cs="Times New Roman"/>
          <w:szCs w:val="24"/>
        </w:rPr>
        <w:t>he great</w:t>
      </w:r>
      <w:r w:rsidR="007B4B00">
        <w:rPr>
          <w:rFonts w:cs="Times New Roman"/>
          <w:szCs w:val="24"/>
        </w:rPr>
        <w:t>er</w:t>
      </w:r>
      <w:r w:rsidR="007B4B00" w:rsidRPr="007B4B00">
        <w:rPr>
          <w:rFonts w:cs="Times New Roman"/>
          <w:szCs w:val="24"/>
        </w:rPr>
        <w:t xml:space="preserve"> proportion of species</w:t>
      </w:r>
      <w:r w:rsidR="007B4B00">
        <w:rPr>
          <w:rFonts w:cs="Times New Roman"/>
          <w:szCs w:val="24"/>
        </w:rPr>
        <w:t xml:space="preserve"> </w:t>
      </w:r>
      <w:r w:rsidR="007B4B00" w:rsidRPr="007B4B00">
        <w:rPr>
          <w:rFonts w:cs="Times New Roman"/>
          <w:szCs w:val="24"/>
        </w:rPr>
        <w:t>(</w:t>
      </w:r>
      <w:r w:rsidR="00095AAB">
        <w:rPr>
          <w:rFonts w:cs="Times New Roman"/>
          <w:szCs w:val="24"/>
        </w:rPr>
        <w:t>22</w:t>
      </w:r>
      <w:r w:rsidR="007B4B00" w:rsidRPr="007B4B00">
        <w:rPr>
          <w:rFonts w:cs="Times New Roman"/>
          <w:szCs w:val="24"/>
        </w:rPr>
        <w:t>%) had peak abunda</w:t>
      </w:r>
      <w:r w:rsidR="007B4B00">
        <w:rPr>
          <w:rFonts w:cs="Times New Roman"/>
          <w:szCs w:val="24"/>
        </w:rPr>
        <w:t xml:space="preserve">nce significantly skewed toward </w:t>
      </w:r>
      <w:r w:rsidR="007B4B00" w:rsidRPr="007B4B00">
        <w:rPr>
          <w:rFonts w:cs="Times New Roman"/>
          <w:szCs w:val="24"/>
        </w:rPr>
        <w:t>northern latitudes</w:t>
      </w:r>
      <w:r w:rsidR="007B4B00">
        <w:rPr>
          <w:rFonts w:cs="Times New Roman"/>
          <w:szCs w:val="24"/>
        </w:rPr>
        <w:t xml:space="preserve">. </w:t>
      </w:r>
      <w:r w:rsidR="00420D78">
        <w:rPr>
          <w:rFonts w:cs="Times New Roman"/>
          <w:szCs w:val="24"/>
        </w:rPr>
        <w:t xml:space="preserve">18 </w:t>
      </w:r>
      <w:r w:rsidR="00095AAB">
        <w:rPr>
          <w:rFonts w:cs="Times New Roman"/>
          <w:szCs w:val="24"/>
        </w:rPr>
        <w:t xml:space="preserve">species </w:t>
      </w:r>
      <w:r w:rsidR="00420D78">
        <w:rPr>
          <w:rFonts w:cs="Times New Roman"/>
          <w:szCs w:val="24"/>
        </w:rPr>
        <w:t xml:space="preserve">(16%) </w:t>
      </w:r>
      <w:r w:rsidR="00095AAB">
        <w:rPr>
          <w:rFonts w:cs="Times New Roman"/>
          <w:szCs w:val="24"/>
        </w:rPr>
        <w:t xml:space="preserve">had their peak abundance location south of the latitudinal center of range. </w:t>
      </w:r>
      <w:r w:rsidR="007B4B00">
        <w:rPr>
          <w:rFonts w:cs="Times New Roman"/>
          <w:szCs w:val="24"/>
        </w:rPr>
        <w:t>HOF model II</w:t>
      </w:r>
      <w:r w:rsidRPr="00974088">
        <w:rPr>
          <w:rFonts w:cs="Times New Roman"/>
          <w:szCs w:val="24"/>
        </w:rPr>
        <w:t xml:space="preserve"> (</w:t>
      </w:r>
      <w:r w:rsidR="007B4B00" w:rsidRPr="007B4B00">
        <w:rPr>
          <w:rFonts w:cs="Times New Roman"/>
          <w:szCs w:val="24"/>
        </w:rPr>
        <w:t>Monotonic</w:t>
      </w:r>
      <w:r w:rsidRPr="00974088">
        <w:rPr>
          <w:rFonts w:cs="Times New Roman"/>
          <w:szCs w:val="24"/>
        </w:rPr>
        <w:t>) and IV (Gaussian</w:t>
      </w:r>
      <w:r>
        <w:rPr>
          <w:rFonts w:cs="Times New Roman"/>
          <w:szCs w:val="24"/>
        </w:rPr>
        <w:t xml:space="preserve"> </w:t>
      </w:r>
      <w:r w:rsidRPr="00974088">
        <w:rPr>
          <w:rFonts w:cs="Times New Roman"/>
          <w:szCs w:val="24"/>
        </w:rPr>
        <w:t>response)</w:t>
      </w:r>
      <w:r w:rsidR="007B4B00">
        <w:rPr>
          <w:rFonts w:cs="Times New Roman"/>
          <w:szCs w:val="24"/>
        </w:rPr>
        <w:t xml:space="preserve"> </w:t>
      </w:r>
      <w:r w:rsidRPr="00974088">
        <w:rPr>
          <w:rFonts w:cs="Times New Roman"/>
          <w:szCs w:val="24"/>
        </w:rPr>
        <w:t xml:space="preserve">accounted for </w:t>
      </w:r>
      <w:r w:rsidR="00095AAB">
        <w:rPr>
          <w:rFonts w:cs="Times New Roman"/>
          <w:szCs w:val="24"/>
        </w:rPr>
        <w:t>21 and 15</w:t>
      </w:r>
      <w:r w:rsidRPr="00974088">
        <w:rPr>
          <w:rFonts w:cs="Times New Roman"/>
          <w:szCs w:val="24"/>
        </w:rPr>
        <w:t xml:space="preserve"> species </w:t>
      </w:r>
      <w:r w:rsidR="00095AAB">
        <w:rPr>
          <w:rFonts w:cs="Times New Roman"/>
          <w:szCs w:val="24"/>
        </w:rPr>
        <w:t>respectively</w:t>
      </w:r>
      <w:r w:rsidRPr="00974088">
        <w:rPr>
          <w:rFonts w:cs="Times New Roman"/>
          <w:szCs w:val="24"/>
        </w:rPr>
        <w:t>.</w:t>
      </w:r>
      <w:r w:rsidR="00095AAB">
        <w:rPr>
          <w:rFonts w:cs="Times New Roman"/>
          <w:szCs w:val="24"/>
        </w:rPr>
        <w:t xml:space="preserve"> 9 species (10%)</w:t>
      </w:r>
      <w:r w:rsidRPr="00974088">
        <w:rPr>
          <w:rFonts w:cs="Times New Roman"/>
          <w:szCs w:val="24"/>
        </w:rPr>
        <w:t xml:space="preserve"> had a </w:t>
      </w:r>
      <w:r w:rsidR="00095AAB">
        <w:rPr>
          <w:rFonts w:cs="Times New Roman"/>
          <w:szCs w:val="24"/>
        </w:rPr>
        <w:t>flat response (type I) and the least popular type is type</w:t>
      </w:r>
      <w:r w:rsidR="00095AAB" w:rsidRPr="00095AAB">
        <w:rPr>
          <w:rFonts w:cs="Times New Roman"/>
          <w:szCs w:val="24"/>
        </w:rPr>
        <w:t xml:space="preserve"> </w:t>
      </w:r>
      <w:r w:rsidR="00095AAB">
        <w:rPr>
          <w:rFonts w:cs="Times New Roman"/>
          <w:szCs w:val="24"/>
        </w:rPr>
        <w:t xml:space="preserve">III (4 species, 4%). </w:t>
      </w:r>
      <w:r w:rsidR="00A80CA2" w:rsidRPr="00A80CA2">
        <w:rPr>
          <w:rFonts w:cs="Times New Roman"/>
          <w:szCs w:val="24"/>
        </w:rPr>
        <w:lastRenderedPageBreak/>
        <w:t>Type I species are sparsely distributed across their small ranges, species which progressively become extinct toward their range terminals among all other types.</w:t>
      </w:r>
    </w:p>
    <w:p w14:paraId="076E9BB0" w14:textId="73AE9F2C" w:rsidR="00A80CA2" w:rsidRDefault="00A80CA2" w:rsidP="00A80CA2">
      <w:pPr>
        <w:jc w:val="both"/>
        <w:rPr>
          <w:ins w:id="81" w:author="Lian Feng (lfeng)" w:date="2017-02-16T11:49:00Z"/>
          <w:rFonts w:cs="Times New Roman"/>
          <w:b/>
          <w:bCs/>
          <w:szCs w:val="24"/>
        </w:rPr>
      </w:pPr>
      <w:r w:rsidRPr="00A80CA2">
        <w:rPr>
          <w:rFonts w:cs="Times New Roman"/>
          <w:b/>
          <w:bCs/>
          <w:szCs w:val="24"/>
        </w:rPr>
        <w:t xml:space="preserve">4. Discussion </w:t>
      </w:r>
    </w:p>
    <w:p w14:paraId="3C0DB2D9" w14:textId="77777777" w:rsidR="0099171F" w:rsidRDefault="00E47A8E" w:rsidP="00A80CA2">
      <w:pPr>
        <w:jc w:val="both"/>
        <w:rPr>
          <w:ins w:id="82" w:author="Lian Feng (lfeng)" w:date="2017-02-16T12:03:00Z"/>
          <w:rFonts w:cs="Times New Roman"/>
          <w:szCs w:val="24"/>
        </w:rPr>
      </w:pPr>
      <w:ins w:id="83" w:author="Lian Feng (lfeng)" w:date="2017-02-16T11:49:00Z">
        <w:r w:rsidRPr="00E47A8E">
          <w:rPr>
            <w:rFonts w:cs="Times New Roman"/>
            <w:szCs w:val="24"/>
            <w:rPrChange w:id="84" w:author="Lian Feng (lfeng)" w:date="2017-02-16T11:51:00Z">
              <w:rPr>
                <w:rFonts w:cs="Times New Roman"/>
                <w:b/>
                <w:bCs/>
                <w:szCs w:val="24"/>
              </w:rPr>
            </w:rPrChange>
          </w:rPr>
          <w:t xml:space="preserve">Schwartz </w:t>
        </w:r>
      </w:ins>
      <w:ins w:id="85" w:author="Lian Feng (lfeng)" w:date="2017-02-16T11:50:00Z">
        <w:r w:rsidRPr="00E47A8E">
          <w:rPr>
            <w:rFonts w:cs="Times New Roman"/>
            <w:szCs w:val="24"/>
            <w:rPrChange w:id="86" w:author="Lian Feng (lfeng)" w:date="2017-02-16T11:51:00Z">
              <w:rPr>
                <w:rFonts w:cs="Times New Roman"/>
                <w:b/>
                <w:bCs/>
                <w:szCs w:val="24"/>
              </w:rPr>
            </w:rPrChange>
          </w:rPr>
          <w:t>(</w:t>
        </w:r>
      </w:ins>
      <w:ins w:id="87" w:author="Lian Feng (lfeng)" w:date="2017-02-16T11:49:00Z">
        <w:r w:rsidRPr="00E47A8E">
          <w:rPr>
            <w:rFonts w:cs="Times New Roman"/>
            <w:szCs w:val="24"/>
            <w:rPrChange w:id="88" w:author="Lian Feng (lfeng)" w:date="2017-02-16T11:51:00Z">
              <w:rPr>
                <w:rFonts w:cs="Times New Roman"/>
                <w:b/>
                <w:bCs/>
                <w:szCs w:val="24"/>
              </w:rPr>
            </w:rPrChange>
          </w:rPr>
          <w:t>1988</w:t>
        </w:r>
      </w:ins>
      <w:ins w:id="89" w:author="Lian Feng (lfeng)" w:date="2017-02-16T11:50:00Z">
        <w:r w:rsidRPr="00E47A8E">
          <w:rPr>
            <w:rFonts w:cs="Times New Roman"/>
            <w:szCs w:val="24"/>
            <w:rPrChange w:id="90" w:author="Lian Feng (lfeng)" w:date="2017-02-16T11:51:00Z">
              <w:rPr>
                <w:rFonts w:cs="Times New Roman"/>
                <w:b/>
                <w:bCs/>
                <w:szCs w:val="24"/>
              </w:rPr>
            </w:rPrChange>
          </w:rPr>
          <w:t xml:space="preserve">) </w:t>
        </w:r>
      </w:ins>
      <w:ins w:id="91" w:author="Lian Feng (lfeng)" w:date="2017-02-16T12:02:00Z">
        <w:r w:rsidR="0099171F">
          <w:rPr>
            <w:rFonts w:cs="Times New Roman"/>
            <w:szCs w:val="24"/>
          </w:rPr>
          <w:t>c</w:t>
        </w:r>
      </w:ins>
      <w:ins w:id="92" w:author="Lian Feng (lfeng)" w:date="2017-02-16T11:50:00Z">
        <w:r w:rsidRPr="00E47A8E">
          <w:rPr>
            <w:rFonts w:cs="Times New Roman"/>
            <w:szCs w:val="24"/>
            <w:rPrChange w:id="93" w:author="Lian Feng (lfeng)" w:date="2017-02-16T11:51:00Z">
              <w:rPr>
                <w:rFonts w:cs="Times New Roman"/>
                <w:b/>
                <w:bCs/>
                <w:szCs w:val="24"/>
              </w:rPr>
            </w:rPrChange>
          </w:rPr>
          <w:t xml:space="preserve">ompared range termini </w:t>
        </w:r>
      </w:ins>
      <w:ins w:id="94" w:author="Lian Feng (lfeng)" w:date="2017-02-16T11:51:00Z">
        <w:r w:rsidRPr="00E47A8E">
          <w:rPr>
            <w:rFonts w:cs="Times New Roman"/>
            <w:szCs w:val="24"/>
            <w:rPrChange w:id="95" w:author="Lian Feng (lfeng)" w:date="2017-02-16T11:51:00Z">
              <w:rPr>
                <w:rFonts w:cs="Times New Roman"/>
                <w:b/>
                <w:bCs/>
                <w:szCs w:val="24"/>
              </w:rPr>
            </w:rPrChange>
          </w:rPr>
          <w:t>patterns</w:t>
        </w:r>
      </w:ins>
      <w:ins w:id="96" w:author="Lian Feng (lfeng)" w:date="2017-02-16T11:50:00Z">
        <w:r w:rsidRPr="00E47A8E">
          <w:rPr>
            <w:rFonts w:cs="Times New Roman"/>
            <w:szCs w:val="24"/>
            <w:rPrChange w:id="97" w:author="Lian Feng (lfeng)" w:date="2017-02-16T11:51:00Z">
              <w:rPr>
                <w:rFonts w:cs="Times New Roman"/>
                <w:b/>
                <w:bCs/>
                <w:szCs w:val="24"/>
              </w:rPr>
            </w:rPrChange>
          </w:rPr>
          <w:t xml:space="preserve"> of </w:t>
        </w:r>
      </w:ins>
      <w:ins w:id="98" w:author="Lian Feng (lfeng)" w:date="2017-02-16T12:02:00Z">
        <w:r w:rsidR="0099171F" w:rsidRPr="00DD084A">
          <w:rPr>
            <w:rFonts w:cs="Times New Roman"/>
            <w:szCs w:val="24"/>
          </w:rPr>
          <w:t>species groups exhibiting different growth characteristics</w:t>
        </w:r>
        <w:r w:rsidR="0099171F" w:rsidRPr="00E47A8E">
          <w:rPr>
            <w:rFonts w:cs="Times New Roman"/>
            <w:szCs w:val="24"/>
          </w:rPr>
          <w:t xml:space="preserve"> </w:t>
        </w:r>
      </w:ins>
      <w:ins w:id="99" w:author="Lian Feng (lfeng)" w:date="2017-02-16T12:03:00Z">
        <w:r w:rsidR="0099171F">
          <w:rPr>
            <w:rFonts w:cs="Times New Roman"/>
            <w:szCs w:val="24"/>
          </w:rPr>
          <w:t xml:space="preserve">and they found very similar patterns. </w:t>
        </w:r>
      </w:ins>
    </w:p>
    <w:p w14:paraId="4414855F" w14:textId="63EAA5B3" w:rsidR="00E47A8E" w:rsidRPr="00E47A8E" w:rsidRDefault="00E47A8E" w:rsidP="00A80CA2">
      <w:pPr>
        <w:jc w:val="both"/>
        <w:rPr>
          <w:rFonts w:cs="Times New Roman"/>
          <w:szCs w:val="24"/>
          <w:rPrChange w:id="100" w:author="Lian Feng (lfeng)" w:date="2017-02-16T11:50:00Z">
            <w:rPr>
              <w:rFonts w:cs="Times New Roman"/>
              <w:b/>
              <w:bCs/>
              <w:szCs w:val="24"/>
            </w:rPr>
          </w:rPrChange>
        </w:rPr>
      </w:pPr>
      <w:ins w:id="101" w:author="Lian Feng (lfeng)" w:date="2017-02-16T11:51:00Z">
        <w:r w:rsidRPr="00E47A8E">
          <w:rPr>
            <w:rFonts w:cs="Times New Roman"/>
            <w:szCs w:val="24"/>
            <w:rPrChange w:id="102" w:author="Lian Feng (lfeng)" w:date="2017-02-16T11:51:00Z">
              <w:rPr>
                <w:rFonts w:cs="Times New Roman"/>
                <w:b/>
                <w:bCs/>
                <w:szCs w:val="24"/>
              </w:rPr>
            </w:rPrChange>
          </w:rPr>
          <w:t xml:space="preserve">different groups of </w:t>
        </w:r>
      </w:ins>
      <w:ins w:id="103" w:author="Lian Feng (lfeng)" w:date="2017-02-16T11:50:00Z">
        <w:r w:rsidRPr="00E47A8E">
          <w:rPr>
            <w:rFonts w:cs="Times New Roman"/>
            <w:szCs w:val="24"/>
            <w:rPrChange w:id="104" w:author="Lian Feng (lfeng)" w:date="2017-02-16T11:51:00Z">
              <w:rPr>
                <w:rFonts w:cs="Times New Roman"/>
                <w:b/>
                <w:bCs/>
                <w:szCs w:val="24"/>
              </w:rPr>
            </w:rPrChange>
          </w:rPr>
          <w:t>temperate species in Florida</w:t>
        </w:r>
      </w:ins>
      <w:ins w:id="105" w:author="Lian Feng (lfeng)" w:date="2017-02-16T11:51:00Z">
        <w:r w:rsidRPr="00E47A8E">
          <w:rPr>
            <w:rFonts w:cs="Times New Roman"/>
            <w:szCs w:val="24"/>
            <w:rPrChange w:id="106" w:author="Lian Feng (lfeng)" w:date="2017-02-16T11:51:00Z">
              <w:rPr>
                <w:rFonts w:cs="Times New Roman"/>
                <w:b/>
                <w:bCs/>
                <w:szCs w:val="24"/>
              </w:rPr>
            </w:rPrChange>
          </w:rPr>
          <w:t xml:space="preserve">, including hammock and non-hammock species, evergreen and deciduous species, </w:t>
        </w:r>
      </w:ins>
      <w:ins w:id="107" w:author="Lian Feng (lfeng)" w:date="2017-02-16T12:01:00Z">
        <w:r w:rsidR="0099171F" w:rsidRPr="00E47A8E">
          <w:rPr>
            <w:rFonts w:cs="Times New Roman"/>
            <w:szCs w:val="24"/>
          </w:rPr>
          <w:t>understory</w:t>
        </w:r>
      </w:ins>
      <w:ins w:id="108" w:author="Lian Feng (lfeng)" w:date="2017-02-16T11:51:00Z">
        <w:r w:rsidRPr="00E47A8E">
          <w:rPr>
            <w:rFonts w:cs="Times New Roman"/>
            <w:szCs w:val="24"/>
            <w:rPrChange w:id="109" w:author="Lian Feng (lfeng)" w:date="2017-02-16T11:51:00Z">
              <w:rPr>
                <w:rFonts w:cs="Times New Roman"/>
                <w:b/>
                <w:bCs/>
                <w:szCs w:val="24"/>
              </w:rPr>
            </w:rPrChange>
          </w:rPr>
          <w:t xml:space="preserve"> and </w:t>
        </w:r>
      </w:ins>
      <w:ins w:id="110" w:author="Lian Feng (lfeng)" w:date="2017-02-16T12:01:00Z">
        <w:r w:rsidR="0099171F">
          <w:rPr>
            <w:rFonts w:cs="Times New Roman"/>
            <w:szCs w:val="24"/>
          </w:rPr>
          <w:t>overstory</w:t>
        </w:r>
      </w:ins>
      <w:ins w:id="111" w:author="Lian Feng (lfeng)" w:date="2017-02-16T11:51:00Z">
        <w:r w:rsidRPr="00E47A8E">
          <w:rPr>
            <w:rFonts w:cs="Times New Roman"/>
            <w:szCs w:val="24"/>
            <w:rPrChange w:id="112" w:author="Lian Feng (lfeng)" w:date="2017-02-16T11:51:00Z">
              <w:rPr>
                <w:rFonts w:cs="Times New Roman"/>
                <w:b/>
                <w:bCs/>
                <w:szCs w:val="24"/>
              </w:rPr>
            </w:rPrChange>
          </w:rPr>
          <w:t xml:space="preserve"> species. They concluded that t</w:t>
        </w:r>
      </w:ins>
      <w:ins w:id="113" w:author="Lian Feng (lfeng)" w:date="2017-02-16T11:49:00Z">
        <w:r w:rsidRPr="00E47A8E">
          <w:rPr>
            <w:rFonts w:cs="Times New Roman"/>
            <w:szCs w:val="24"/>
            <w:rPrChange w:id="114" w:author="Lian Feng (lfeng)" w:date="2017-02-16T11:50:00Z">
              <w:rPr>
                <w:rFonts w:cs="Times New Roman"/>
                <w:b/>
                <w:bCs/>
                <w:szCs w:val="24"/>
              </w:rPr>
            </w:rPrChange>
          </w:rPr>
          <w:t>he similarity in range termini patterns between suggests that Wamer's (1978) observation of structural change in the vegetation along the length of Florida is not caused by the loss of species employing a particular life history strategy. The structural</w:t>
        </w:r>
      </w:ins>
      <w:ins w:id="115" w:author="Lian Feng (lfeng)" w:date="2017-02-16T11:52:00Z">
        <w:r>
          <w:rPr>
            <w:rFonts w:cs="Times New Roman"/>
            <w:szCs w:val="24"/>
          </w:rPr>
          <w:t xml:space="preserve"> </w:t>
        </w:r>
        <w:r w:rsidRPr="00E47A8E">
          <w:rPr>
            <w:rFonts w:cs="Times New Roman"/>
            <w:szCs w:val="24"/>
          </w:rPr>
          <w:t>changes in vegetation along peninsular Florida observed by Wamer (1978) could be caused by either a change from temperate to tropical species pool, or changes in relative abundances within species pools; this study does not account for abundance.</w:t>
        </w:r>
        <w:r>
          <w:rPr>
            <w:rFonts w:cs="Times New Roman"/>
            <w:szCs w:val="24"/>
          </w:rPr>
          <w:t xml:space="preserve"> </w:t>
        </w:r>
      </w:ins>
    </w:p>
    <w:p w14:paraId="39576BDB" w14:textId="77777777" w:rsidR="00A80CA2" w:rsidRPr="00A80CA2" w:rsidRDefault="00A80CA2" w:rsidP="00A80CA2">
      <w:pPr>
        <w:jc w:val="both"/>
        <w:rPr>
          <w:rFonts w:cs="Times New Roman"/>
          <w:szCs w:val="24"/>
        </w:rPr>
      </w:pPr>
      <w:r w:rsidRPr="00A80CA2">
        <w:rPr>
          <w:rFonts w:cs="Times New Roman"/>
          <w:szCs w:val="24"/>
        </w:rPr>
        <w:t>4.1 patterns comparing to studies on woody plant species in other regions</w:t>
      </w:r>
    </w:p>
    <w:p w14:paraId="69D17DE2" w14:textId="78AEE96E" w:rsidR="00A80CA2" w:rsidRPr="00A80CA2" w:rsidRDefault="00142C61" w:rsidP="00A80CA2">
      <w:pPr>
        <w:jc w:val="both"/>
        <w:rPr>
          <w:rFonts w:cs="Times New Roman"/>
          <w:szCs w:val="24"/>
        </w:rPr>
      </w:pPr>
      <w:ins w:id="116" w:author="Lian Feng" w:date="2017-02-12T13:02:00Z">
        <w:r>
          <w:rPr>
            <w:rFonts w:cs="Times New Roman"/>
            <w:szCs w:val="24"/>
          </w:rPr>
          <w:t xml:space="preserve">Woody </w:t>
        </w:r>
      </w:ins>
      <w:ins w:id="117" w:author="Lian Feng" w:date="2017-02-12T13:03:00Z">
        <w:r>
          <w:rPr>
            <w:rFonts w:cs="Times New Roman"/>
            <w:szCs w:val="24"/>
          </w:rPr>
          <w:t>p</w:t>
        </w:r>
      </w:ins>
      <w:r w:rsidR="00A80CA2" w:rsidRPr="00A80CA2">
        <w:rPr>
          <w:rFonts w:cs="Times New Roman"/>
          <w:szCs w:val="24"/>
        </w:rPr>
        <w:t>lant species</w:t>
      </w:r>
      <w:ins w:id="118" w:author="Lian Feng" w:date="2017-02-12T13:03:00Z">
        <w:r>
          <w:rPr>
            <w:rFonts w:cs="Times New Roman"/>
            <w:szCs w:val="24"/>
          </w:rPr>
          <w:t xml:space="preserve"> </w:t>
        </w:r>
        <w:r w:rsidRPr="00A80CA2">
          <w:rPr>
            <w:rFonts w:cs="Times New Roman"/>
            <w:szCs w:val="24"/>
          </w:rPr>
          <w:t>have been tested for peninsular effect</w:t>
        </w:r>
      </w:ins>
      <w:r w:rsidR="00A80CA2" w:rsidRPr="00A80CA2">
        <w:rPr>
          <w:rFonts w:cs="Times New Roman"/>
          <w:szCs w:val="24"/>
        </w:rPr>
        <w:t xml:space="preserve"> </w:t>
      </w:r>
      <w:ins w:id="119" w:author="Lian Feng" w:date="2017-02-12T13:03:00Z">
        <w:r>
          <w:rPr>
            <w:rFonts w:cs="Times New Roman"/>
            <w:szCs w:val="24"/>
          </w:rPr>
          <w:t xml:space="preserve">in </w:t>
        </w:r>
      </w:ins>
      <w:ins w:id="120" w:author="Lian Feng" w:date="2017-02-12T13:04:00Z">
        <w:r>
          <w:rPr>
            <w:rFonts w:cs="Times New Roman"/>
            <w:szCs w:val="24"/>
          </w:rPr>
          <w:t xml:space="preserve">in </w:t>
        </w:r>
      </w:ins>
      <w:ins w:id="121" w:author="Lian Feng" w:date="2017-02-12T13:07:00Z">
        <w:r w:rsidR="004C1CCC">
          <w:rPr>
            <w:rFonts w:cs="Times New Roman"/>
            <w:szCs w:val="24"/>
          </w:rPr>
          <w:t>North America</w:t>
        </w:r>
      </w:ins>
      <w:ins w:id="122" w:author="Lian Feng" w:date="2017-02-12T13:05:00Z">
        <w:r>
          <w:rPr>
            <w:rFonts w:cs="Times New Roman"/>
            <w:szCs w:val="24"/>
          </w:rPr>
          <w:t xml:space="preserve"> (Milne and Forman 1986</w:t>
        </w:r>
      </w:ins>
      <w:ins w:id="123" w:author="Lian Feng" w:date="2017-02-12T13:07:00Z">
        <w:r w:rsidR="004C1CCC">
          <w:rPr>
            <w:rFonts w:cs="Times New Roman"/>
            <w:szCs w:val="24"/>
          </w:rPr>
          <w:t xml:space="preserve">; </w:t>
        </w:r>
      </w:ins>
      <w:ins w:id="124" w:author="Lian Feng" w:date="2017-02-12T13:08:00Z">
        <w:r w:rsidR="004C1CCC">
          <w:rPr>
            <w:rFonts w:cs="Times New Roman"/>
            <w:szCs w:val="24"/>
          </w:rPr>
          <w:t>Schwartz 1987</w:t>
        </w:r>
      </w:ins>
      <w:ins w:id="125" w:author="Lian Feng" w:date="2017-02-12T13:05:00Z">
        <w:r>
          <w:rPr>
            <w:rFonts w:cs="Times New Roman"/>
            <w:szCs w:val="24"/>
          </w:rPr>
          <w:t xml:space="preserve">); </w:t>
        </w:r>
      </w:ins>
      <w:ins w:id="126" w:author="Lian Feng" w:date="2017-02-12T13:08:00Z">
        <w:r w:rsidR="00456F67">
          <w:rPr>
            <w:rFonts w:cs="Times New Roman"/>
            <w:szCs w:val="24"/>
          </w:rPr>
          <w:t xml:space="preserve">tropical riparian forests in </w:t>
        </w:r>
      </w:ins>
      <w:ins w:id="127" w:author="Lian Feng" w:date="2017-02-12T13:04:00Z">
        <w:r>
          <w:rPr>
            <w:rFonts w:cs="Times New Roman"/>
            <w:szCs w:val="24"/>
          </w:rPr>
          <w:t xml:space="preserve">Belize and Venezuela (Tackberry and Kellman 1996); </w:t>
        </w:r>
      </w:ins>
      <w:ins w:id="128" w:author="Lian Feng" w:date="2017-02-12T13:03:00Z">
        <w:r>
          <w:rPr>
            <w:rFonts w:cs="Times New Roman"/>
            <w:szCs w:val="24"/>
          </w:rPr>
          <w:t xml:space="preserve">Italy </w:t>
        </w:r>
        <w:r w:rsidRPr="00A80CA2">
          <w:rPr>
            <w:rFonts w:cs="Times New Roman"/>
            <w:szCs w:val="24"/>
          </w:rPr>
          <w:t xml:space="preserve">(Feoli and Lagonegro 1982). </w:t>
        </w:r>
      </w:ins>
      <w:r w:rsidR="00A80CA2" w:rsidRPr="00A80CA2">
        <w:rPr>
          <w:rFonts w:cs="Times New Roman"/>
          <w:szCs w:val="24"/>
        </w:rPr>
        <w:t xml:space="preserve">richness peaks midway between the mainland and the tip of the peninsular (Feoli and Lagonegro 1982). </w:t>
      </w:r>
    </w:p>
    <w:p w14:paraId="24D73253" w14:textId="77777777" w:rsidR="00A80CA2" w:rsidRPr="00A80CA2" w:rsidRDefault="00A80CA2" w:rsidP="00A80CA2">
      <w:pPr>
        <w:jc w:val="both"/>
        <w:rPr>
          <w:rFonts w:cs="Times New Roman"/>
          <w:szCs w:val="24"/>
        </w:rPr>
      </w:pPr>
      <w:r w:rsidRPr="00A80CA2">
        <w:rPr>
          <w:rFonts w:cs="Times New Roman"/>
          <w:szCs w:val="24"/>
        </w:rPr>
        <w:t>An absence of evident gradients along the axis of peninsulas was still considered ‘peninsula(r) effect’ by Schwartz (1988), who did not observe a reduction in woody flora richness from North to South Florida. This pattern may reveal the peninsular effect as it also follows the expected increase of species number towards the tropics (latitudinal gradient; Schall and Pianka 1977; Willig et al. 2003).</w:t>
      </w:r>
    </w:p>
    <w:p w14:paraId="6EB27137" w14:textId="77777777" w:rsidR="00A80CA2" w:rsidRPr="00A80CA2" w:rsidRDefault="00A80CA2" w:rsidP="00A80CA2">
      <w:pPr>
        <w:jc w:val="both"/>
        <w:rPr>
          <w:rFonts w:cs="Times New Roman"/>
          <w:szCs w:val="24"/>
        </w:rPr>
      </w:pPr>
      <w:r w:rsidRPr="00A80CA2">
        <w:rPr>
          <w:rFonts w:cs="Times New Roman"/>
          <w:szCs w:val="24"/>
        </w:rPr>
        <w:lastRenderedPageBreak/>
        <w:t xml:space="preserve">Tree species in Florida display a variety of latitudinal abundance patterns and thus a wide range of influences </w:t>
      </w:r>
    </w:p>
    <w:p w14:paraId="4EAE4DBB" w14:textId="77777777" w:rsidR="00A80CA2" w:rsidRPr="00A80CA2" w:rsidRDefault="00A80CA2" w:rsidP="00A80CA2">
      <w:pPr>
        <w:jc w:val="both"/>
        <w:rPr>
          <w:rFonts w:cs="Times New Roman"/>
          <w:szCs w:val="24"/>
        </w:rPr>
      </w:pPr>
      <w:r w:rsidRPr="00A80CA2">
        <w:rPr>
          <w:rFonts w:cs="Times New Roman"/>
          <w:szCs w:val="24"/>
        </w:rPr>
        <w:t xml:space="preserve">Trees have never been tested for peninsular effect, thus this study fills the taxonomic gap for cross-taxon generality. and necessitates more quantitative analysis taxa with actively dispersal ability or highly vagile are more likely to exhibit a peninsular effect?  </w:t>
      </w:r>
    </w:p>
    <w:p w14:paraId="0FE8D76D" w14:textId="77777777" w:rsidR="00A80CA2" w:rsidRPr="00A80CA2" w:rsidRDefault="00A80CA2" w:rsidP="00A80CA2">
      <w:pPr>
        <w:jc w:val="both"/>
        <w:rPr>
          <w:rFonts w:cs="Times New Roman"/>
          <w:szCs w:val="24"/>
        </w:rPr>
      </w:pPr>
      <w:r w:rsidRPr="00A80CA2">
        <w:rPr>
          <w:rFonts w:cs="Times New Roman"/>
          <w:szCs w:val="24"/>
        </w:rPr>
        <w:t xml:space="preserve">have shown that peninsular patterns differ among regions and species groups primarily focused on Baja California (14 studies, 38%) and Florida (7 studies, 19%), faunas (33 studies, 89%) accounted for the most studied taxonomic groups with a few on floras (4 studies, 11%). but (see a recent review by Battisti, 2014). </w:t>
      </w:r>
    </w:p>
    <w:p w14:paraId="729D37ED" w14:textId="77777777" w:rsidR="00A80CA2" w:rsidRPr="00A80CA2" w:rsidRDefault="00A80CA2" w:rsidP="00A80CA2">
      <w:pPr>
        <w:jc w:val="both"/>
        <w:rPr>
          <w:rFonts w:cs="Times New Roman"/>
          <w:szCs w:val="24"/>
        </w:rPr>
      </w:pPr>
      <w:r w:rsidRPr="00A80CA2">
        <w:rPr>
          <w:rFonts w:cs="Times New Roman"/>
          <w:szCs w:val="24"/>
        </w:rPr>
        <w:t>4.2 Carrascal and Diaz (2003) bird species progressively become extinct</w:t>
      </w:r>
    </w:p>
    <w:p w14:paraId="14777C4E" w14:textId="77777777" w:rsidR="00A80CA2" w:rsidRPr="00A80CA2" w:rsidRDefault="00A80CA2" w:rsidP="00A80CA2">
      <w:pPr>
        <w:jc w:val="both"/>
        <w:rPr>
          <w:rFonts w:cs="Times New Roman"/>
          <w:szCs w:val="24"/>
        </w:rPr>
      </w:pPr>
      <w:r w:rsidRPr="00A80CA2">
        <w:rPr>
          <w:rFonts w:cs="Times New Roman"/>
          <w:szCs w:val="24"/>
        </w:rPr>
        <w:t xml:space="preserve">4.2 underlying processes </w:t>
      </w:r>
    </w:p>
    <w:p w14:paraId="46E883E4" w14:textId="77777777" w:rsidR="00A80CA2" w:rsidRPr="00A80CA2" w:rsidRDefault="00A80CA2" w:rsidP="00A80CA2">
      <w:pPr>
        <w:jc w:val="both"/>
        <w:rPr>
          <w:rFonts w:cs="Times New Roman"/>
          <w:szCs w:val="24"/>
        </w:rPr>
      </w:pPr>
      <w:r w:rsidRPr="00A80CA2">
        <w:rPr>
          <w:rFonts w:cs="Times New Roman"/>
          <w:szCs w:val="24"/>
        </w:rPr>
        <w:t>area gradients; normalized diversity over forested areas; inverse LDG</w:t>
      </w:r>
    </w:p>
    <w:p w14:paraId="6118AD93" w14:textId="77777777" w:rsidR="00A80CA2" w:rsidRPr="00A80CA2" w:rsidRDefault="00A80CA2" w:rsidP="00A80CA2">
      <w:pPr>
        <w:jc w:val="both"/>
        <w:rPr>
          <w:rFonts w:cs="Times New Roman"/>
          <w:szCs w:val="24"/>
        </w:rPr>
      </w:pPr>
      <w:r w:rsidRPr="00A80CA2">
        <w:rPr>
          <w:rFonts w:cs="Times New Roman"/>
          <w:szCs w:val="24"/>
        </w:rPr>
        <w:t xml:space="preserve">The tree species richness of an area will largely depend on the amount of area that can support large population which lowering extinction rate (Chisholm et al. 2013). The area-richness hypothesis observes greater levels of richness with larger habitats and explains the regional differences in species numbers. Preston (1960) was the first to develop the “area-per se hypothesis” which explains species richness as a function of immigration and extinction rates. The rate of immigration is dependent on the distance of the habitat to the population’s source while extinction rates are inversely proportional to the area size of the habitat. Larger tracts of forest can support larger populations and attract new species with greater resource and habitat availability. Extinction rates are lower in large habitats as population sizes are better supported by larger habitats. Tree species richness within the study area may be strongly influenced by the amount of the forested area. </w:t>
      </w:r>
    </w:p>
    <w:p w14:paraId="0AC7C1E3" w14:textId="77777777" w:rsidR="00A80CA2" w:rsidRPr="00A80CA2" w:rsidRDefault="00A80CA2" w:rsidP="00A80CA2">
      <w:pPr>
        <w:jc w:val="both"/>
        <w:rPr>
          <w:rFonts w:cs="Times New Roman"/>
          <w:szCs w:val="24"/>
        </w:rPr>
      </w:pPr>
      <w:r w:rsidRPr="00A80CA2">
        <w:rPr>
          <w:rFonts w:cs="Times New Roman"/>
          <w:szCs w:val="24"/>
        </w:rPr>
        <w:lastRenderedPageBreak/>
        <w:t>The forested area, shown in Figure 12, ranges from 1 to 21 plots per cell. The lower latitudes of the Florida peninsula have noticeably sparser forested areas of 1 to 7 plots than the rest of the study area. The southern half of the Florida peninsula contains many urban areas, such as Orlando and Miami, which likely limit forested areas. There are a few additional areas with lower forested area when compared to their surrounding areas, such as the area in northern Georgia which corresponds to the location of the metropolitan area, Atlanta. Regions of highly forested areas are seen in coastal areas, like the Florida panhandle, and further inland.</w:t>
      </w:r>
    </w:p>
    <w:p w14:paraId="2C65E101" w14:textId="77777777" w:rsidR="00A80CA2" w:rsidRPr="00A80CA2" w:rsidRDefault="00A80CA2" w:rsidP="00A80CA2">
      <w:pPr>
        <w:jc w:val="both"/>
        <w:rPr>
          <w:rFonts w:cs="Times New Roman"/>
          <w:szCs w:val="24"/>
        </w:rPr>
      </w:pPr>
      <w:r w:rsidRPr="00A80CA2">
        <w:rPr>
          <w:rFonts w:cs="Times New Roman"/>
          <w:szCs w:val="24"/>
        </w:rPr>
        <w:t xml:space="preserve">Species having small ranges are also predicted to have greater vulnerability to extinction because they have a narrower tolerance for environmental conditions and more readily show decrease in abundance over even minor changes in habitats (Wilson et al. 2004; Schwartz et al. 2006; Ohlemu¨ller et al. 2008). Species with small ranges and low abundance within the Florida peninsula may be evidences of their history with low immigration and high extinction rates. </w:t>
      </w:r>
    </w:p>
    <w:p w14:paraId="5B75BE66" w14:textId="77777777" w:rsidR="00A80CA2" w:rsidRPr="00A80CA2" w:rsidRDefault="00A80CA2" w:rsidP="00A80CA2">
      <w:pPr>
        <w:jc w:val="both"/>
        <w:rPr>
          <w:rFonts w:cs="Times New Roman"/>
          <w:szCs w:val="24"/>
        </w:rPr>
      </w:pPr>
      <w:r w:rsidRPr="00A80CA2">
        <w:rPr>
          <w:rFonts w:cs="Times New Roman"/>
          <w:szCs w:val="24"/>
        </w:rPr>
        <w:t>Small-ranged species have consistently been found to be more prone to extinction (Schwartz et al. 2006; Payne &amp; Finnegan 2007; Gaston &amp; Fuller 2009); Species having small ranges are also predicted to have greater vulnerability to extinction due to range displacement tied to climate change because they have a narrower tolerance for environmental conditions and more readily show decrease in abundance over even minor changes in environmental gradients (Wilson et al. 2004; Schwartz et al. 2006; Ohlemu¨ller et al. 2008). Species with small ranges and low abundance at range peripheries may be particularly susceptible to range contraction (via regional extinction) at the trailing range edge and a diminished capacity to expand at the leading edge.</w:t>
      </w:r>
    </w:p>
    <w:p w14:paraId="4F16437E" w14:textId="77777777" w:rsidR="00A80CA2" w:rsidRPr="00A80CA2" w:rsidRDefault="00A80CA2" w:rsidP="00A80CA2">
      <w:pPr>
        <w:jc w:val="both"/>
        <w:rPr>
          <w:rFonts w:cs="Times New Roman"/>
          <w:szCs w:val="24"/>
        </w:rPr>
      </w:pPr>
      <w:r w:rsidRPr="00A80CA2">
        <w:rPr>
          <w:rFonts w:cs="Times New Roman"/>
          <w:szCs w:val="24"/>
        </w:rPr>
        <w:t xml:space="preserve">Similar to one problem that LDG studies face, peninsular-effect research has been biased toward taxa with actively dispersal ability or highly vagile species whose behavior mechanism </w:t>
      </w:r>
      <w:r w:rsidRPr="00A80CA2">
        <w:rPr>
          <w:rFonts w:cs="Times New Roman"/>
          <w:szCs w:val="24"/>
        </w:rPr>
        <w:lastRenderedPageBreak/>
        <w:t>(e.g. habitat selection) may have exclusively lead to this pattern, in such case peninsular effect is only specific to this group of taxa. But before such a claim be made, studies of taxa with passively dispersal mechanisms will illuminate this issue at the heart of peninsular study. Species richness</w:t>
      </w:r>
    </w:p>
    <w:p w14:paraId="24281CF4" w14:textId="77777777" w:rsidR="00A80CA2" w:rsidRPr="00A80CA2" w:rsidRDefault="00A80CA2" w:rsidP="00A80CA2">
      <w:pPr>
        <w:jc w:val="both"/>
        <w:rPr>
          <w:rFonts w:cs="Times New Roman"/>
          <w:szCs w:val="24"/>
        </w:rPr>
      </w:pPr>
      <w:r w:rsidRPr="00A80CA2">
        <w:rPr>
          <w:rFonts w:cs="Times New Roman"/>
          <w:szCs w:val="24"/>
        </w:rPr>
        <w:t xml:space="preserve">In addition, Carrascal and Diaz (2003) suggested that the abundance distribution of single bird species could influence the species richness patterns at community levels.  </w:t>
      </w:r>
    </w:p>
    <w:p w14:paraId="61C23382" w14:textId="7CD7A749" w:rsidR="00974088" w:rsidRDefault="00974088" w:rsidP="00E6371C">
      <w:pPr>
        <w:jc w:val="both"/>
        <w:rPr>
          <w:rFonts w:cs="Times New Roman"/>
          <w:szCs w:val="24"/>
        </w:rPr>
      </w:pPr>
    </w:p>
    <w:p w14:paraId="36820C7F" w14:textId="77777777" w:rsidR="00C151F0" w:rsidRDefault="00C151F0">
      <w:pPr>
        <w:spacing w:after="160" w:line="259" w:lineRule="auto"/>
        <w:ind w:firstLine="0"/>
        <w:rPr>
          <w:rFonts w:eastAsiaTheme="majorEastAsia" w:cstheme="majorBidi"/>
          <w:b/>
          <w:bCs/>
          <w:color w:val="000000" w:themeColor="text1"/>
          <w:szCs w:val="32"/>
        </w:rPr>
      </w:pPr>
      <w:r>
        <w:br w:type="page"/>
      </w:r>
    </w:p>
    <w:p w14:paraId="31FAA95F" w14:textId="77777777" w:rsidR="00C151F0" w:rsidRDefault="00C151F0">
      <w:pPr>
        <w:spacing w:after="160" w:line="259" w:lineRule="auto"/>
        <w:ind w:firstLine="0"/>
        <w:rPr>
          <w:rFonts w:eastAsiaTheme="majorEastAsia" w:cstheme="majorBidi"/>
          <w:b/>
          <w:bCs/>
          <w:color w:val="000000" w:themeColor="text1"/>
          <w:szCs w:val="32"/>
        </w:rPr>
      </w:pPr>
      <w:r>
        <w:lastRenderedPageBreak/>
        <w:br w:type="page"/>
      </w:r>
    </w:p>
    <w:p w14:paraId="2AFB7220" w14:textId="2FB79C79" w:rsidR="0051448D" w:rsidRDefault="000C5C3E" w:rsidP="00E6371C">
      <w:pPr>
        <w:pStyle w:val="Heading1"/>
        <w:numPr>
          <w:ilvl w:val="0"/>
          <w:numId w:val="0"/>
        </w:numPr>
      </w:pPr>
      <w:r>
        <w:lastRenderedPageBreak/>
        <w:t>4</w:t>
      </w:r>
      <w:r w:rsidR="00DE6776">
        <w:t xml:space="preserve">. </w:t>
      </w:r>
      <w:r w:rsidR="0051448D" w:rsidRPr="00FA6394">
        <w:t xml:space="preserve">Discussion </w:t>
      </w:r>
    </w:p>
    <w:p w14:paraId="17C990FB" w14:textId="2FC8751B" w:rsidR="00444DAD" w:rsidRDefault="00444DAD" w:rsidP="00E05E66">
      <w:pPr>
        <w:jc w:val="both"/>
        <w:rPr>
          <w:rFonts w:cs="Times New Roman"/>
          <w:szCs w:val="24"/>
        </w:rPr>
      </w:pPr>
      <w:r>
        <w:rPr>
          <w:rFonts w:cs="Times New Roman"/>
          <w:szCs w:val="24"/>
        </w:rPr>
        <w:t xml:space="preserve">  </w:t>
      </w:r>
      <w:ins w:id="129" w:author="Lian Feng (lfeng)" w:date="2017-02-16T11:15:00Z">
        <w:r w:rsidR="00E05E66">
          <w:rPr>
            <w:rFonts w:cs="Times New Roman"/>
            <w:szCs w:val="24"/>
          </w:rPr>
          <w:t xml:space="preserve">Peninsula </w:t>
        </w:r>
      </w:ins>
      <w:ins w:id="130" w:author="Lian Feng (lfeng)" w:date="2017-02-16T11:13:00Z">
        <w:r w:rsidR="00E05E66" w:rsidRPr="00E05E66">
          <w:rPr>
            <w:rFonts w:cs="Times New Roman"/>
            <w:szCs w:val="24"/>
          </w:rPr>
          <w:t xml:space="preserve">Florida </w:t>
        </w:r>
        <w:r w:rsidR="00E05E66">
          <w:rPr>
            <w:rFonts w:cs="Times New Roman"/>
            <w:szCs w:val="24"/>
          </w:rPr>
          <w:t>s</w:t>
        </w:r>
      </w:ins>
      <w:ins w:id="131" w:author="Lian Feng (lfeng)" w:date="2017-02-16T11:14:00Z">
        <w:r w:rsidR="00E05E66">
          <w:rPr>
            <w:rFonts w:cs="Times New Roman"/>
            <w:szCs w:val="24"/>
          </w:rPr>
          <w:t>pans</w:t>
        </w:r>
      </w:ins>
      <w:ins w:id="132" w:author="Lian Feng (lfeng)" w:date="2017-02-16T11:13:00Z">
        <w:r w:rsidR="00E05E66" w:rsidRPr="00E05E66">
          <w:rPr>
            <w:rFonts w:cs="Times New Roman"/>
            <w:szCs w:val="24"/>
          </w:rPr>
          <w:t xml:space="preserve"> a nearly 6</w:t>
        </w:r>
      </w:ins>
      <w:ins w:id="133" w:author="Lian Feng (lfeng)" w:date="2017-02-16T11:14:00Z">
        <w:r w:rsidR="00E05E66">
          <w:rPr>
            <w:rFonts w:cs="Times New Roman"/>
            <w:szCs w:val="24"/>
            <w:vertAlign w:val="superscript"/>
          </w:rPr>
          <w:t>o</w:t>
        </w:r>
      </w:ins>
      <w:ins w:id="134" w:author="Lian Feng (lfeng)" w:date="2017-02-16T11:13:00Z">
        <w:r w:rsidR="00E05E66" w:rsidRPr="00E05E66">
          <w:rPr>
            <w:rFonts w:cs="Times New Roman"/>
            <w:szCs w:val="24"/>
          </w:rPr>
          <w:t xml:space="preserve"> range in latitude, </w:t>
        </w:r>
      </w:ins>
      <w:ins w:id="135" w:author="Lian Feng (lfeng)" w:date="2017-02-16T11:14:00Z">
        <w:r w:rsidR="00E05E66">
          <w:rPr>
            <w:rFonts w:cs="Times New Roman"/>
            <w:szCs w:val="24"/>
          </w:rPr>
          <w:t>characterized by</w:t>
        </w:r>
      </w:ins>
      <w:ins w:id="136" w:author="Lian Feng (lfeng)" w:date="2017-02-16T11:13:00Z">
        <w:r w:rsidR="00E05E66" w:rsidRPr="00E05E66">
          <w:rPr>
            <w:rFonts w:cs="Times New Roman"/>
            <w:szCs w:val="24"/>
          </w:rPr>
          <w:t xml:space="preserve"> regular winter frosts in the north and frost-free winters in the south (Fernald, 1981)</w:t>
        </w:r>
      </w:ins>
      <w:ins w:id="137" w:author="Lian Feng (lfeng)" w:date="2017-02-16T11:14:00Z">
        <w:r w:rsidR="00E05E66">
          <w:rPr>
            <w:rFonts w:cs="Times New Roman"/>
            <w:szCs w:val="24"/>
          </w:rPr>
          <w:t xml:space="preserve">, and the </w:t>
        </w:r>
      </w:ins>
      <w:ins w:id="138" w:author="Lian Feng (lfeng)" w:date="2017-02-16T11:15:00Z">
        <w:r w:rsidR="00E05E66">
          <w:rPr>
            <w:rFonts w:cs="Times New Roman"/>
            <w:szCs w:val="24"/>
          </w:rPr>
          <w:t>community</w:t>
        </w:r>
      </w:ins>
      <w:ins w:id="139" w:author="Lian Feng (lfeng)" w:date="2017-02-16T11:14:00Z">
        <w:r w:rsidR="00E05E66">
          <w:rPr>
            <w:rFonts w:cs="Times New Roman"/>
            <w:szCs w:val="24"/>
          </w:rPr>
          <w:t xml:space="preserve"> </w:t>
        </w:r>
      </w:ins>
      <w:ins w:id="140" w:author="Lian Feng (lfeng)" w:date="2017-02-16T11:15:00Z">
        <w:r w:rsidR="00E05E66">
          <w:rPr>
            <w:rFonts w:cs="Times New Roman"/>
            <w:szCs w:val="24"/>
          </w:rPr>
          <w:t>structures</w:t>
        </w:r>
      </w:ins>
      <w:ins w:id="141" w:author="Lian Feng (lfeng)" w:date="2017-02-16T11:10:00Z">
        <w:r w:rsidR="00E05E66">
          <w:rPr>
            <w:rFonts w:cs="Times New Roman"/>
            <w:szCs w:val="24"/>
          </w:rPr>
          <w:t xml:space="preserve"> change from </w:t>
        </w:r>
      </w:ins>
      <w:ins w:id="142" w:author="Lian Feng (lfeng)" w:date="2017-02-16T11:09:00Z">
        <w:r w:rsidR="00E05E66" w:rsidRPr="00E05E66">
          <w:rPr>
            <w:rFonts w:cs="Times New Roman"/>
            <w:szCs w:val="24"/>
          </w:rPr>
          <w:t>southern mixed hardwood forest of north</w:t>
        </w:r>
      </w:ins>
      <w:ins w:id="143" w:author="Lian Feng (lfeng)" w:date="2017-02-16T11:10:00Z">
        <w:r w:rsidR="00E05E66">
          <w:rPr>
            <w:rFonts w:cs="Times New Roman"/>
            <w:szCs w:val="24"/>
          </w:rPr>
          <w:t xml:space="preserve"> </w:t>
        </w:r>
      </w:ins>
      <w:ins w:id="144" w:author="Lian Feng (lfeng)" w:date="2017-02-16T11:09:00Z">
        <w:r w:rsidR="00E05E66" w:rsidRPr="00E05E66">
          <w:rPr>
            <w:rFonts w:cs="Times New Roman"/>
            <w:szCs w:val="24"/>
          </w:rPr>
          <w:t xml:space="preserve">peninsular and panhandle Florida and </w:t>
        </w:r>
      </w:ins>
      <w:ins w:id="145" w:author="Lian Feng (lfeng)" w:date="2017-02-16T11:11:00Z">
        <w:r w:rsidR="00E05E66">
          <w:rPr>
            <w:rFonts w:cs="Times New Roman"/>
            <w:szCs w:val="24"/>
          </w:rPr>
          <w:t>transition into</w:t>
        </w:r>
      </w:ins>
      <w:ins w:id="146" w:author="Lian Feng (lfeng)" w:date="2017-02-16T11:10:00Z">
        <w:r w:rsidR="00E05E66">
          <w:rPr>
            <w:rFonts w:cs="Times New Roman"/>
            <w:szCs w:val="24"/>
          </w:rPr>
          <w:t xml:space="preserve"> </w:t>
        </w:r>
      </w:ins>
      <w:ins w:id="147" w:author="Lian Feng (lfeng)" w:date="2017-02-16T11:09:00Z">
        <w:r w:rsidR="00E05E66" w:rsidRPr="00E05E66">
          <w:rPr>
            <w:rFonts w:cs="Times New Roman"/>
            <w:szCs w:val="24"/>
          </w:rPr>
          <w:t xml:space="preserve">the tropical forest </w:t>
        </w:r>
      </w:ins>
      <w:ins w:id="148" w:author="Lian Feng (lfeng)" w:date="2017-02-16T11:11:00Z">
        <w:r w:rsidR="00E05E66">
          <w:rPr>
            <w:rFonts w:cs="Times New Roman"/>
            <w:szCs w:val="24"/>
          </w:rPr>
          <w:t>in</w:t>
        </w:r>
      </w:ins>
      <w:ins w:id="149" w:author="Lian Feng (lfeng)" w:date="2017-02-16T11:09:00Z">
        <w:r w:rsidR="00E05E66" w:rsidRPr="00E05E66">
          <w:rPr>
            <w:rFonts w:cs="Times New Roman"/>
            <w:szCs w:val="24"/>
          </w:rPr>
          <w:t xml:space="preserve"> southern Florida</w:t>
        </w:r>
      </w:ins>
      <w:ins w:id="150" w:author="Lian Feng (lfeng)" w:date="2017-02-16T11:10:00Z">
        <w:r w:rsidR="00E05E66">
          <w:rPr>
            <w:rFonts w:cs="Times New Roman"/>
            <w:szCs w:val="24"/>
          </w:rPr>
          <w:t xml:space="preserve"> </w:t>
        </w:r>
      </w:ins>
      <w:ins w:id="151" w:author="Lian Feng (lfeng)" w:date="2017-02-16T11:09:00Z">
        <w:r w:rsidR="00E05E66">
          <w:rPr>
            <w:rFonts w:cs="Times New Roman"/>
            <w:szCs w:val="24"/>
          </w:rPr>
          <w:t xml:space="preserve">(Greller 1980). </w:t>
        </w:r>
      </w:ins>
      <w:del w:id="152" w:author="Lian Feng (lfeng)" w:date="2017-02-16T11:08:00Z">
        <w:r w:rsidR="00F8199F" w:rsidDel="00E05E66">
          <w:rPr>
            <w:rFonts w:cs="Times New Roman"/>
            <w:szCs w:val="24"/>
          </w:rPr>
          <w:delText xml:space="preserve">Please excuse me on the blank discussion. Working on it… </w:delText>
        </w:r>
      </w:del>
    </w:p>
    <w:p w14:paraId="0CBC2F62" w14:textId="35110ED1" w:rsidR="00F8199F" w:rsidRDefault="00F8199F" w:rsidP="00E6371C">
      <w:pPr>
        <w:tabs>
          <w:tab w:val="center" w:pos="4824"/>
        </w:tabs>
        <w:jc w:val="center"/>
        <w:rPr>
          <w:rFonts w:eastAsia="Times New Roman"/>
          <w:b/>
          <w:bCs/>
        </w:rPr>
      </w:pPr>
    </w:p>
    <w:p w14:paraId="6A7227D6" w14:textId="150C7085" w:rsidR="00D042E7" w:rsidRDefault="00D042E7" w:rsidP="00E6371C">
      <w:pPr>
        <w:tabs>
          <w:tab w:val="center" w:pos="4824"/>
        </w:tabs>
        <w:rPr>
          <w:rFonts w:eastAsia="Times New Roman" w:cs="Times New Roman"/>
          <w:b/>
          <w:bCs/>
          <w:szCs w:val="24"/>
        </w:rPr>
      </w:pPr>
      <w:r w:rsidRPr="00E6371C">
        <w:rPr>
          <w:rFonts w:eastAsia="Times New Roman"/>
        </w:rPr>
        <w:br w:type="page"/>
      </w:r>
    </w:p>
    <w:p w14:paraId="78D56371" w14:textId="77777777" w:rsidR="00B655ED" w:rsidRPr="004B5DA0" w:rsidRDefault="00B655ED" w:rsidP="00B655ED">
      <w:pPr>
        <w:pStyle w:val="Heading1"/>
        <w:numPr>
          <w:ilvl w:val="0"/>
          <w:numId w:val="0"/>
        </w:numPr>
      </w:pPr>
      <w:r>
        <w:lastRenderedPageBreak/>
        <w:t xml:space="preserve">5. </w:t>
      </w:r>
      <w:r w:rsidRPr="00D70101">
        <w:t>Conclusions</w:t>
      </w:r>
      <w:r w:rsidRPr="004B5DA0">
        <w:t xml:space="preserve"> </w:t>
      </w:r>
    </w:p>
    <w:p w14:paraId="2D54E1AF" w14:textId="29C44C8A" w:rsidR="00B655ED" w:rsidRPr="004B5DA0" w:rsidRDefault="00B655ED" w:rsidP="00B655ED">
      <w:pPr>
        <w:tabs>
          <w:tab w:val="left" w:pos="270"/>
        </w:tabs>
      </w:pPr>
      <w:r>
        <w:rPr>
          <w:rFonts w:cs="Times New Roman"/>
          <w:szCs w:val="24"/>
        </w:rPr>
        <w:t>Tree species in Florida</w:t>
      </w:r>
      <w:r w:rsidRPr="00FA6394">
        <w:rPr>
          <w:rFonts w:cs="Times New Roman"/>
          <w:szCs w:val="24"/>
        </w:rPr>
        <w:t xml:space="preserve"> </w:t>
      </w:r>
      <w:r>
        <w:rPr>
          <w:rFonts w:cs="Times New Roman"/>
          <w:szCs w:val="24"/>
        </w:rPr>
        <w:t>exhibits a linear decline with distance from the mainland (113 species) to the tip (12 species).  15 species</w:t>
      </w:r>
      <w:r w:rsidRPr="00FA6394">
        <w:rPr>
          <w:rFonts w:cs="Times New Roman"/>
          <w:szCs w:val="24"/>
        </w:rPr>
        <w:t xml:space="preserve"> </w:t>
      </w:r>
      <w:r>
        <w:rPr>
          <w:rFonts w:cs="Times New Roman"/>
          <w:szCs w:val="24"/>
        </w:rPr>
        <w:t xml:space="preserve">(~13%) </w:t>
      </w:r>
      <w:r w:rsidRPr="00FA6394">
        <w:rPr>
          <w:rFonts w:cs="Times New Roman"/>
          <w:szCs w:val="24"/>
        </w:rPr>
        <w:t>show</w:t>
      </w:r>
      <w:r>
        <w:rPr>
          <w:rFonts w:cs="Times New Roman"/>
          <w:szCs w:val="24"/>
        </w:rPr>
        <w:t>ed</w:t>
      </w:r>
      <w:r w:rsidRPr="00FA6394">
        <w:rPr>
          <w:rFonts w:cs="Times New Roman"/>
          <w:szCs w:val="24"/>
        </w:rPr>
        <w:t xml:space="preserve"> </w:t>
      </w:r>
      <w:r>
        <w:rPr>
          <w:rFonts w:cs="Times New Roman"/>
          <w:szCs w:val="24"/>
        </w:rPr>
        <w:t>a significant decline of abundance level in the peninsula comparing with the mainland, but the majority did not display any declining trend which could be attributed to the peninsular geometry. Our analysis suggested that immigration-extinction dynamics is insufficient to explain the observed peninsular</w:t>
      </w:r>
      <w:r w:rsidRPr="00FA6394">
        <w:rPr>
          <w:rFonts w:cs="Times New Roman"/>
          <w:szCs w:val="24"/>
        </w:rPr>
        <w:t xml:space="preserve"> </w:t>
      </w:r>
      <w:r>
        <w:rPr>
          <w:rFonts w:cs="Times New Roman"/>
          <w:szCs w:val="24"/>
        </w:rPr>
        <w:t>effect of tree species in</w:t>
      </w:r>
      <w:r w:rsidRPr="00FA6394">
        <w:rPr>
          <w:rFonts w:cs="Times New Roman"/>
          <w:szCs w:val="24"/>
        </w:rPr>
        <w:t xml:space="preserve"> </w:t>
      </w:r>
      <w:r>
        <w:rPr>
          <w:rFonts w:cs="Times New Roman"/>
          <w:szCs w:val="24"/>
        </w:rPr>
        <w:t>the region.</w:t>
      </w:r>
    </w:p>
    <w:p w14:paraId="1B2E7CB5" w14:textId="77777777" w:rsidR="00B655ED" w:rsidRDefault="00B655ED">
      <w:pPr>
        <w:spacing w:after="160" w:line="259" w:lineRule="auto"/>
        <w:ind w:firstLine="0"/>
        <w:rPr>
          <w:rFonts w:eastAsia="Times New Roman" w:cs="Times New Roman"/>
          <w:b/>
          <w:bCs/>
          <w:szCs w:val="24"/>
        </w:rPr>
      </w:pPr>
      <w:r>
        <w:rPr>
          <w:rFonts w:eastAsia="Times New Roman"/>
          <w:b/>
          <w:bCs/>
        </w:rPr>
        <w:br w:type="page"/>
      </w:r>
    </w:p>
    <w:p w14:paraId="1F5C995F" w14:textId="6EDFCFA9" w:rsidR="00D042E7" w:rsidRPr="004B5DA0" w:rsidRDefault="00D042E7" w:rsidP="00D042E7">
      <w:pPr>
        <w:pStyle w:val="NormalWeb"/>
        <w:ind w:left="480" w:hanging="480"/>
        <w:rPr>
          <w:rFonts w:eastAsia="Times New Roman"/>
          <w:b/>
          <w:bCs/>
        </w:rPr>
      </w:pPr>
      <w:r w:rsidRPr="004B5DA0">
        <w:rPr>
          <w:rFonts w:eastAsia="Times New Roman"/>
          <w:b/>
          <w:bCs/>
        </w:rPr>
        <w:lastRenderedPageBreak/>
        <w:t xml:space="preserve">Figure captions </w:t>
      </w:r>
    </w:p>
    <w:p w14:paraId="33AFEEEF" w14:textId="77777777" w:rsidR="00A56841" w:rsidRPr="00FA6394" w:rsidRDefault="00A56841" w:rsidP="00A56841">
      <w:pPr>
        <w:jc w:val="both"/>
        <w:rPr>
          <w:rFonts w:cs="Times New Roman"/>
          <w:szCs w:val="24"/>
        </w:rPr>
      </w:pPr>
      <w:r w:rsidRPr="004B5DA0">
        <w:rPr>
          <w:b/>
        </w:rPr>
        <w:t>Fig.1</w:t>
      </w:r>
      <w:r w:rsidRPr="004B5DA0">
        <w:t xml:space="preserve">. </w:t>
      </w:r>
      <w:r w:rsidRPr="00FA6394">
        <w:rPr>
          <w:rFonts w:cs="Times New Roman"/>
          <w:szCs w:val="24"/>
        </w:rPr>
        <w:t>Approximate Forest Inventory and Analysis plot locations (black points) bounded by Florida longitudinal extent (red dashed lines) in the eastern United States.</w:t>
      </w:r>
    </w:p>
    <w:p w14:paraId="7F6E1977" w14:textId="77777777" w:rsidR="00A56841" w:rsidRPr="004B5DA0" w:rsidRDefault="00A56841" w:rsidP="00A56841">
      <w:r w:rsidRPr="004B5DA0">
        <w:rPr>
          <w:b/>
        </w:rPr>
        <w:t>Fig.2</w:t>
      </w:r>
      <w:r w:rsidRPr="004B5DA0">
        <w:t>.</w:t>
      </w:r>
      <w:r w:rsidRPr="009E418C">
        <w:t xml:space="preserve"> </w:t>
      </w:r>
      <w:r>
        <w:t>Proportion of Florida tree species by HOF model types</w:t>
      </w:r>
      <w:r w:rsidRPr="004B5DA0">
        <w:t>.</w:t>
      </w:r>
    </w:p>
    <w:p w14:paraId="3DD3F7D8" w14:textId="77777777" w:rsidR="00A56841" w:rsidRPr="004B5DA0" w:rsidRDefault="00A56841" w:rsidP="00A56841">
      <w:r w:rsidRPr="004B5DA0">
        <w:rPr>
          <w:b/>
        </w:rPr>
        <w:t>Fig.3</w:t>
      </w:r>
      <w:r w:rsidRPr="004B5DA0">
        <w:t xml:space="preserve">. </w:t>
      </w:r>
      <w:r>
        <w:t>Species richness patterns of different groups of tree species in Florida</w:t>
      </w:r>
      <w:r w:rsidRPr="004B5DA0">
        <w:t>.</w:t>
      </w:r>
    </w:p>
    <w:p w14:paraId="07D7FF00" w14:textId="77777777" w:rsidR="00A56841" w:rsidRPr="004B5DA0" w:rsidRDefault="00A56841" w:rsidP="00A56841">
      <w:r w:rsidRPr="004B5DA0">
        <w:rPr>
          <w:b/>
        </w:rPr>
        <w:t>Fig.4</w:t>
      </w:r>
      <w:r w:rsidRPr="004B5DA0">
        <w:t xml:space="preserve">. </w:t>
      </w:r>
      <w:r>
        <w:t>Decline of tree species richness in Florida</w:t>
      </w:r>
      <w:r w:rsidRPr="004B5DA0">
        <w:t>.</w:t>
      </w:r>
    </w:p>
    <w:p w14:paraId="0D6485EB" w14:textId="1D41AB80" w:rsidR="00D042E7" w:rsidRPr="004B5DA0" w:rsidRDefault="00D042E7" w:rsidP="00D042E7">
      <w:pPr>
        <w:spacing w:after="240"/>
      </w:pPr>
      <w:r w:rsidRPr="004B5DA0">
        <w:br w:type="page"/>
      </w:r>
    </w:p>
    <w:p w14:paraId="74279B96" w14:textId="382C43D8" w:rsidR="00C2769E" w:rsidRPr="00FA6394" w:rsidRDefault="00D042E7" w:rsidP="00E6371C">
      <w:pPr>
        <w:pStyle w:val="Normal1"/>
        <w:rPr>
          <w:rFonts w:cs="Times New Roman"/>
        </w:rPr>
      </w:pPr>
      <w:r w:rsidRPr="004B5DA0">
        <w:rPr>
          <w:rFonts w:ascii="Times New Roman" w:eastAsia="Times New Roman" w:hAnsi="Times New Roman" w:cs="Times New Roman"/>
          <w:b/>
          <w:bCs/>
        </w:rPr>
        <w:lastRenderedPageBreak/>
        <w:t xml:space="preserve">Table 1 </w:t>
      </w:r>
      <w:r>
        <w:rPr>
          <w:rFonts w:ascii="Times New Roman" w:eastAsia="Times New Roman" w:hAnsi="Times New Roman" w:cs="Times New Roman"/>
          <w:bCs/>
        </w:rPr>
        <w:t>HOF model results</w:t>
      </w:r>
      <w:r w:rsidR="00AB2483" w:rsidRPr="00FA6394">
        <w:rPr>
          <w:rFonts w:ascii="Times New Roman" w:hAnsi="Times New Roman" w:cs="Times New Roman"/>
        </w:rPr>
        <w:tab/>
      </w:r>
    </w:p>
    <w:sectPr w:rsidR="00C2769E" w:rsidRPr="00FA6394" w:rsidSect="00FD0B8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Youngsang" w:date="2017-02-12T10:12:00Z" w:initials="Y">
    <w:p w14:paraId="198094F8" w14:textId="26F4C6BE" w:rsidR="00671B72" w:rsidRDefault="00671B72">
      <w:pPr>
        <w:pStyle w:val="CommentText"/>
      </w:pPr>
      <w:r>
        <w:rPr>
          <w:rStyle w:val="CommentReference"/>
        </w:rPr>
        <w:annotationRef/>
      </w:r>
      <w:r>
        <w:t xml:space="preserve">"abundance" ususally refers to relative abundance, however, what we used is stem counts in standardized fixed radius plots. </w:t>
      </w:r>
    </w:p>
  </w:comment>
  <w:comment w:id="41" w:author="Youngsang" w:date="2017-02-12T10:14:00Z" w:initials="Y">
    <w:p w14:paraId="5233CACC" w14:textId="27F7D2E5" w:rsidR="00671B72" w:rsidRDefault="00671B72">
      <w:pPr>
        <w:pStyle w:val="CommentText"/>
      </w:pPr>
      <w:r>
        <w:rPr>
          <w:rStyle w:val="CommentReference"/>
        </w:rPr>
        <w:annotationRef/>
      </w:r>
      <w:r>
        <w:t xml:space="preserve">not clear here in this sentence. </w:t>
      </w:r>
    </w:p>
  </w:comment>
  <w:comment w:id="70" w:author="Youngsang" w:date="2017-02-12T11:00:00Z" w:initials="Y">
    <w:p w14:paraId="0779AF1D" w14:textId="05D34C01" w:rsidR="00671B72" w:rsidRDefault="00671B72">
      <w:pPr>
        <w:pStyle w:val="CommentText"/>
      </w:pPr>
      <w:r>
        <w:rPr>
          <w:rStyle w:val="CommentReference"/>
        </w:rPr>
        <w:annotationRef/>
      </w:r>
      <w:r>
        <w:t xml:space="preserve">I think we should define abundance here. as relative abundance is commonly used, while we target absolute abundance taking advantage of FIA standardized fixed radius plot design. </w:t>
      </w:r>
    </w:p>
  </w:comment>
  <w:comment w:id="71" w:author="Youngsang" w:date="2017-02-12T11:02:00Z" w:initials="Y">
    <w:p w14:paraId="56214B63" w14:textId="5655E79C" w:rsidR="00671B72" w:rsidRDefault="00671B72">
      <w:pPr>
        <w:pStyle w:val="CommentText"/>
      </w:pPr>
      <w:r>
        <w:rPr>
          <w:rStyle w:val="CommentReference"/>
        </w:rPr>
        <w:annotationRef/>
      </w:r>
      <w:r>
        <w:t xml:space="preserve">we can be more stong on this sentence. </w:t>
      </w:r>
    </w:p>
  </w:comment>
  <w:comment w:id="75" w:author="Youngsang" w:date="2017-02-12T11:26:00Z" w:initials="Y">
    <w:p w14:paraId="7E13CE7A" w14:textId="1F035675" w:rsidR="00671B72" w:rsidRDefault="00671B72">
      <w:pPr>
        <w:pStyle w:val="CommentText"/>
      </w:pPr>
      <w:r>
        <w:rPr>
          <w:rStyle w:val="CommentReference"/>
        </w:rPr>
        <w:annotationRef/>
      </w:r>
      <w:r>
        <w:t>not read very well...</w:t>
      </w:r>
    </w:p>
    <w:p w14:paraId="5E187F5F" w14:textId="370A3661" w:rsidR="00671B72" w:rsidRDefault="00671B72">
      <w:pPr>
        <w:pStyle w:val="CommentText"/>
      </w:pPr>
      <w:r>
        <w:t xml:space="preserve">so we mentioned that geometry of peninsula can cause abrupt change in abundance curve.. but here geometry of peninsular lead to gradual changes in curve?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8094F8" w15:done="0"/>
  <w15:commentEx w15:paraId="5233CACC" w15:done="0"/>
  <w15:commentEx w15:paraId="0779AF1D" w15:done="0"/>
  <w15:commentEx w15:paraId="56214B63" w15:done="0"/>
  <w15:commentEx w15:paraId="5E187F5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FBD95" w14:textId="77777777" w:rsidR="00671B72" w:rsidRDefault="00671B72" w:rsidP="00BF76D7">
      <w:pPr>
        <w:spacing w:line="240" w:lineRule="auto"/>
      </w:pPr>
      <w:r>
        <w:separator/>
      </w:r>
    </w:p>
  </w:endnote>
  <w:endnote w:type="continuationSeparator" w:id="0">
    <w:p w14:paraId="62907658" w14:textId="77777777" w:rsidR="00671B72" w:rsidRDefault="00671B72" w:rsidP="00BF7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97F8C" w14:textId="77777777" w:rsidR="00671B72" w:rsidRDefault="00671B72" w:rsidP="00BF76D7">
      <w:pPr>
        <w:spacing w:line="240" w:lineRule="auto"/>
      </w:pPr>
      <w:r>
        <w:separator/>
      </w:r>
    </w:p>
  </w:footnote>
  <w:footnote w:type="continuationSeparator" w:id="0">
    <w:p w14:paraId="52186911" w14:textId="77777777" w:rsidR="00671B72" w:rsidRDefault="00671B72" w:rsidP="00BF76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3BFA"/>
    <w:multiLevelType w:val="hybridMultilevel"/>
    <w:tmpl w:val="35B4C974"/>
    <w:lvl w:ilvl="0" w:tplc="EB3C0BB2">
      <w:start w:val="1"/>
      <w:numFmt w:val="decimal"/>
      <w:lvlText w:val="%1."/>
      <w:lvlJc w:val="left"/>
      <w:pPr>
        <w:tabs>
          <w:tab w:val="num" w:pos="720"/>
        </w:tabs>
        <w:ind w:left="720" w:hanging="360"/>
      </w:pPr>
    </w:lvl>
    <w:lvl w:ilvl="1" w:tplc="311A2ACA" w:tentative="1">
      <w:start w:val="1"/>
      <w:numFmt w:val="decimal"/>
      <w:lvlText w:val="%2."/>
      <w:lvlJc w:val="left"/>
      <w:pPr>
        <w:tabs>
          <w:tab w:val="num" w:pos="1440"/>
        </w:tabs>
        <w:ind w:left="1440" w:hanging="360"/>
      </w:pPr>
    </w:lvl>
    <w:lvl w:ilvl="2" w:tplc="14F45BBE" w:tentative="1">
      <w:start w:val="1"/>
      <w:numFmt w:val="decimal"/>
      <w:lvlText w:val="%3."/>
      <w:lvlJc w:val="left"/>
      <w:pPr>
        <w:tabs>
          <w:tab w:val="num" w:pos="2160"/>
        </w:tabs>
        <w:ind w:left="2160" w:hanging="360"/>
      </w:pPr>
    </w:lvl>
    <w:lvl w:ilvl="3" w:tplc="FB462EB2" w:tentative="1">
      <w:start w:val="1"/>
      <w:numFmt w:val="decimal"/>
      <w:lvlText w:val="%4."/>
      <w:lvlJc w:val="left"/>
      <w:pPr>
        <w:tabs>
          <w:tab w:val="num" w:pos="2880"/>
        </w:tabs>
        <w:ind w:left="2880" w:hanging="360"/>
      </w:pPr>
    </w:lvl>
    <w:lvl w:ilvl="4" w:tplc="C1BCF940" w:tentative="1">
      <w:start w:val="1"/>
      <w:numFmt w:val="decimal"/>
      <w:lvlText w:val="%5."/>
      <w:lvlJc w:val="left"/>
      <w:pPr>
        <w:tabs>
          <w:tab w:val="num" w:pos="3600"/>
        </w:tabs>
        <w:ind w:left="3600" w:hanging="360"/>
      </w:pPr>
    </w:lvl>
    <w:lvl w:ilvl="5" w:tplc="A26A50CE" w:tentative="1">
      <w:start w:val="1"/>
      <w:numFmt w:val="decimal"/>
      <w:lvlText w:val="%6."/>
      <w:lvlJc w:val="left"/>
      <w:pPr>
        <w:tabs>
          <w:tab w:val="num" w:pos="4320"/>
        </w:tabs>
        <w:ind w:left="4320" w:hanging="360"/>
      </w:pPr>
    </w:lvl>
    <w:lvl w:ilvl="6" w:tplc="6A6C0BB8" w:tentative="1">
      <w:start w:val="1"/>
      <w:numFmt w:val="decimal"/>
      <w:lvlText w:val="%7."/>
      <w:lvlJc w:val="left"/>
      <w:pPr>
        <w:tabs>
          <w:tab w:val="num" w:pos="5040"/>
        </w:tabs>
        <w:ind w:left="5040" w:hanging="360"/>
      </w:pPr>
    </w:lvl>
    <w:lvl w:ilvl="7" w:tplc="D4C28EE4" w:tentative="1">
      <w:start w:val="1"/>
      <w:numFmt w:val="decimal"/>
      <w:lvlText w:val="%8."/>
      <w:lvlJc w:val="left"/>
      <w:pPr>
        <w:tabs>
          <w:tab w:val="num" w:pos="5760"/>
        </w:tabs>
        <w:ind w:left="5760" w:hanging="360"/>
      </w:pPr>
    </w:lvl>
    <w:lvl w:ilvl="8" w:tplc="2604C828" w:tentative="1">
      <w:start w:val="1"/>
      <w:numFmt w:val="decimal"/>
      <w:lvlText w:val="%9."/>
      <w:lvlJc w:val="left"/>
      <w:pPr>
        <w:tabs>
          <w:tab w:val="num" w:pos="6480"/>
        </w:tabs>
        <w:ind w:left="6480" w:hanging="360"/>
      </w:pPr>
    </w:lvl>
  </w:abstractNum>
  <w:abstractNum w:abstractNumId="1" w15:restartNumberingAfterBreak="0">
    <w:nsid w:val="06552D26"/>
    <w:multiLevelType w:val="hybridMultilevel"/>
    <w:tmpl w:val="A9FA8E86"/>
    <w:lvl w:ilvl="0" w:tplc="15D8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328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7553A0"/>
    <w:multiLevelType w:val="hybridMultilevel"/>
    <w:tmpl w:val="B45800C4"/>
    <w:lvl w:ilvl="0" w:tplc="523E9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714A3"/>
    <w:multiLevelType w:val="multilevel"/>
    <w:tmpl w:val="E520A0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222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54B51"/>
    <w:multiLevelType w:val="hybridMultilevel"/>
    <w:tmpl w:val="D2C08FF4"/>
    <w:lvl w:ilvl="0" w:tplc="15D8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631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1A31E6"/>
    <w:multiLevelType w:val="hybridMultilevel"/>
    <w:tmpl w:val="0CAC95A4"/>
    <w:lvl w:ilvl="0" w:tplc="53D6C2C2">
      <w:start w:val="1"/>
      <w:numFmt w:val="decimal"/>
      <w:lvlText w:val="%1."/>
      <w:lvlJc w:val="left"/>
      <w:pPr>
        <w:tabs>
          <w:tab w:val="num" w:pos="720"/>
        </w:tabs>
        <w:ind w:left="720" w:hanging="360"/>
      </w:pPr>
    </w:lvl>
    <w:lvl w:ilvl="1" w:tplc="0BB445AC">
      <w:start w:val="1"/>
      <w:numFmt w:val="decimal"/>
      <w:lvlText w:val="%2."/>
      <w:lvlJc w:val="left"/>
      <w:pPr>
        <w:tabs>
          <w:tab w:val="num" w:pos="1440"/>
        </w:tabs>
        <w:ind w:left="1440" w:hanging="360"/>
      </w:pPr>
    </w:lvl>
    <w:lvl w:ilvl="2" w:tplc="3F78382E" w:tentative="1">
      <w:start w:val="1"/>
      <w:numFmt w:val="decimal"/>
      <w:lvlText w:val="%3."/>
      <w:lvlJc w:val="left"/>
      <w:pPr>
        <w:tabs>
          <w:tab w:val="num" w:pos="2160"/>
        </w:tabs>
        <w:ind w:left="2160" w:hanging="360"/>
      </w:pPr>
    </w:lvl>
    <w:lvl w:ilvl="3" w:tplc="BC6AC374" w:tentative="1">
      <w:start w:val="1"/>
      <w:numFmt w:val="decimal"/>
      <w:lvlText w:val="%4."/>
      <w:lvlJc w:val="left"/>
      <w:pPr>
        <w:tabs>
          <w:tab w:val="num" w:pos="2880"/>
        </w:tabs>
        <w:ind w:left="2880" w:hanging="360"/>
      </w:pPr>
    </w:lvl>
    <w:lvl w:ilvl="4" w:tplc="CF50CF26" w:tentative="1">
      <w:start w:val="1"/>
      <w:numFmt w:val="decimal"/>
      <w:lvlText w:val="%5."/>
      <w:lvlJc w:val="left"/>
      <w:pPr>
        <w:tabs>
          <w:tab w:val="num" w:pos="3600"/>
        </w:tabs>
        <w:ind w:left="3600" w:hanging="360"/>
      </w:pPr>
    </w:lvl>
    <w:lvl w:ilvl="5" w:tplc="592E9900" w:tentative="1">
      <w:start w:val="1"/>
      <w:numFmt w:val="decimal"/>
      <w:lvlText w:val="%6."/>
      <w:lvlJc w:val="left"/>
      <w:pPr>
        <w:tabs>
          <w:tab w:val="num" w:pos="4320"/>
        </w:tabs>
        <w:ind w:left="4320" w:hanging="360"/>
      </w:pPr>
    </w:lvl>
    <w:lvl w:ilvl="6" w:tplc="FD2ABA16" w:tentative="1">
      <w:start w:val="1"/>
      <w:numFmt w:val="decimal"/>
      <w:lvlText w:val="%7."/>
      <w:lvlJc w:val="left"/>
      <w:pPr>
        <w:tabs>
          <w:tab w:val="num" w:pos="5040"/>
        </w:tabs>
        <w:ind w:left="5040" w:hanging="360"/>
      </w:pPr>
    </w:lvl>
    <w:lvl w:ilvl="7" w:tplc="753C1FF8" w:tentative="1">
      <w:start w:val="1"/>
      <w:numFmt w:val="decimal"/>
      <w:lvlText w:val="%8."/>
      <w:lvlJc w:val="left"/>
      <w:pPr>
        <w:tabs>
          <w:tab w:val="num" w:pos="5760"/>
        </w:tabs>
        <w:ind w:left="5760" w:hanging="360"/>
      </w:pPr>
    </w:lvl>
    <w:lvl w:ilvl="8" w:tplc="C4101B4C" w:tentative="1">
      <w:start w:val="1"/>
      <w:numFmt w:val="decimal"/>
      <w:lvlText w:val="%9."/>
      <w:lvlJc w:val="left"/>
      <w:pPr>
        <w:tabs>
          <w:tab w:val="num" w:pos="6480"/>
        </w:tabs>
        <w:ind w:left="6480" w:hanging="360"/>
      </w:pPr>
    </w:lvl>
  </w:abstractNum>
  <w:abstractNum w:abstractNumId="9" w15:restartNumberingAfterBreak="0">
    <w:nsid w:val="385427D8"/>
    <w:multiLevelType w:val="multilevel"/>
    <w:tmpl w:val="7EF274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05C5C4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6A4B1B"/>
    <w:multiLevelType w:val="multilevel"/>
    <w:tmpl w:val="03702C14"/>
    <w:lvl w:ilvl="0">
      <w:start w:val="1"/>
      <w:numFmt w:val="decimal"/>
      <w:lvlText w:val="%1."/>
      <w:lvlJc w:val="left"/>
      <w:pPr>
        <w:ind w:left="360" w:hanging="360"/>
      </w:pPr>
      <w:rPr>
        <w:rFonts w:ascii="Times New Roman Bold" w:hAnsi="Times New Roman Bold" w:hint="default"/>
        <w:b/>
        <w:bCs/>
        <w:i w:val="0"/>
        <w:iCs w:val="0"/>
        <w:sz w:val="24"/>
        <w:szCs w:val="24"/>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717F3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CB20838"/>
    <w:multiLevelType w:val="multilevel"/>
    <w:tmpl w:val="2326BB0C"/>
    <w:lvl w:ilvl="0">
      <w:start w:val="1"/>
      <w:numFmt w:val="decimal"/>
      <w:lvlText w:val="%1."/>
      <w:lvlJc w:val="left"/>
      <w:pPr>
        <w:ind w:left="360" w:hanging="360"/>
      </w:pPr>
      <w:rPr>
        <w:rFonts w:ascii="Times New Roman Bold" w:hAnsi="Times New Roman Bold" w:hint="default"/>
        <w:b/>
        <w:bCs/>
        <w:i w:val="0"/>
        <w:iCs w:val="0"/>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156550"/>
    <w:multiLevelType w:val="multilevel"/>
    <w:tmpl w:val="54E418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76A3724"/>
    <w:multiLevelType w:val="multilevel"/>
    <w:tmpl w:val="1196E9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DB24265"/>
    <w:multiLevelType w:val="multilevel"/>
    <w:tmpl w:val="A8A8B6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FD2365A"/>
    <w:multiLevelType w:val="multilevel"/>
    <w:tmpl w:val="54E418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1832D06"/>
    <w:multiLevelType w:val="hybridMultilevel"/>
    <w:tmpl w:val="DEE44D32"/>
    <w:lvl w:ilvl="0" w:tplc="E8D6FCDC">
      <w:start w:val="3"/>
      <w:numFmt w:val="decimal"/>
      <w:lvlText w:val="%1."/>
      <w:lvlJc w:val="left"/>
      <w:pPr>
        <w:tabs>
          <w:tab w:val="num" w:pos="720"/>
        </w:tabs>
        <w:ind w:left="720" w:hanging="360"/>
      </w:pPr>
    </w:lvl>
    <w:lvl w:ilvl="1" w:tplc="3C24B596" w:tentative="1">
      <w:start w:val="1"/>
      <w:numFmt w:val="decimal"/>
      <w:lvlText w:val="%2."/>
      <w:lvlJc w:val="left"/>
      <w:pPr>
        <w:tabs>
          <w:tab w:val="num" w:pos="1440"/>
        </w:tabs>
        <w:ind w:left="1440" w:hanging="360"/>
      </w:pPr>
    </w:lvl>
    <w:lvl w:ilvl="2" w:tplc="DCC89676" w:tentative="1">
      <w:start w:val="1"/>
      <w:numFmt w:val="decimal"/>
      <w:lvlText w:val="%3."/>
      <w:lvlJc w:val="left"/>
      <w:pPr>
        <w:tabs>
          <w:tab w:val="num" w:pos="2160"/>
        </w:tabs>
        <w:ind w:left="2160" w:hanging="360"/>
      </w:pPr>
    </w:lvl>
    <w:lvl w:ilvl="3" w:tplc="C6A41496" w:tentative="1">
      <w:start w:val="1"/>
      <w:numFmt w:val="decimal"/>
      <w:lvlText w:val="%4."/>
      <w:lvlJc w:val="left"/>
      <w:pPr>
        <w:tabs>
          <w:tab w:val="num" w:pos="2880"/>
        </w:tabs>
        <w:ind w:left="2880" w:hanging="360"/>
      </w:pPr>
    </w:lvl>
    <w:lvl w:ilvl="4" w:tplc="43323FB0" w:tentative="1">
      <w:start w:val="1"/>
      <w:numFmt w:val="decimal"/>
      <w:lvlText w:val="%5."/>
      <w:lvlJc w:val="left"/>
      <w:pPr>
        <w:tabs>
          <w:tab w:val="num" w:pos="3600"/>
        </w:tabs>
        <w:ind w:left="3600" w:hanging="360"/>
      </w:pPr>
    </w:lvl>
    <w:lvl w:ilvl="5" w:tplc="AE5457CE" w:tentative="1">
      <w:start w:val="1"/>
      <w:numFmt w:val="decimal"/>
      <w:lvlText w:val="%6."/>
      <w:lvlJc w:val="left"/>
      <w:pPr>
        <w:tabs>
          <w:tab w:val="num" w:pos="4320"/>
        </w:tabs>
        <w:ind w:left="4320" w:hanging="360"/>
      </w:pPr>
    </w:lvl>
    <w:lvl w:ilvl="6" w:tplc="F7761CB4" w:tentative="1">
      <w:start w:val="1"/>
      <w:numFmt w:val="decimal"/>
      <w:lvlText w:val="%7."/>
      <w:lvlJc w:val="left"/>
      <w:pPr>
        <w:tabs>
          <w:tab w:val="num" w:pos="5040"/>
        </w:tabs>
        <w:ind w:left="5040" w:hanging="360"/>
      </w:pPr>
    </w:lvl>
    <w:lvl w:ilvl="7" w:tplc="74046272" w:tentative="1">
      <w:start w:val="1"/>
      <w:numFmt w:val="decimal"/>
      <w:lvlText w:val="%8."/>
      <w:lvlJc w:val="left"/>
      <w:pPr>
        <w:tabs>
          <w:tab w:val="num" w:pos="5760"/>
        </w:tabs>
        <w:ind w:left="5760" w:hanging="360"/>
      </w:pPr>
    </w:lvl>
    <w:lvl w:ilvl="8" w:tplc="1CAC5FC8" w:tentative="1">
      <w:start w:val="1"/>
      <w:numFmt w:val="decimal"/>
      <w:lvlText w:val="%9."/>
      <w:lvlJc w:val="left"/>
      <w:pPr>
        <w:tabs>
          <w:tab w:val="num" w:pos="6480"/>
        </w:tabs>
        <w:ind w:left="6480" w:hanging="360"/>
      </w:pPr>
    </w:lvl>
  </w:abstractNum>
  <w:abstractNum w:abstractNumId="19" w15:restartNumberingAfterBreak="0">
    <w:nsid w:val="69B0457C"/>
    <w:multiLevelType w:val="multilevel"/>
    <w:tmpl w:val="54E418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C9E07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
  </w:num>
  <w:num w:numId="3">
    <w:abstractNumId w:val="9"/>
  </w:num>
  <w:num w:numId="4">
    <w:abstractNumId w:val="17"/>
  </w:num>
  <w:num w:numId="5">
    <w:abstractNumId w:val="12"/>
  </w:num>
  <w:num w:numId="6">
    <w:abstractNumId w:val="7"/>
  </w:num>
  <w:num w:numId="7">
    <w:abstractNumId w:val="16"/>
  </w:num>
  <w:num w:numId="8">
    <w:abstractNumId w:val="10"/>
  </w:num>
  <w:num w:numId="9">
    <w:abstractNumId w:val="15"/>
  </w:num>
  <w:num w:numId="10">
    <w:abstractNumId w:val="14"/>
  </w:num>
  <w:num w:numId="11">
    <w:abstractNumId w:val="20"/>
  </w:num>
  <w:num w:numId="12">
    <w:abstractNumId w:val="2"/>
  </w:num>
  <w:num w:numId="13">
    <w:abstractNumId w:val="5"/>
  </w:num>
  <w:num w:numId="14">
    <w:abstractNumId w:val="13"/>
  </w:num>
  <w:num w:numId="15">
    <w:abstractNumId w:val="11"/>
  </w:num>
  <w:num w:numId="16">
    <w:abstractNumId w:val="4"/>
  </w:num>
  <w:num w:numId="17">
    <w:abstractNumId w:val="0"/>
  </w:num>
  <w:num w:numId="18">
    <w:abstractNumId w:val="8"/>
  </w:num>
  <w:num w:numId="19">
    <w:abstractNumId w:val="18"/>
  </w:num>
  <w:num w:numId="20">
    <w:abstractNumId w:val="6"/>
  </w:num>
  <w:num w:numId="21">
    <w:abstractNumId w:val="1"/>
  </w:num>
  <w:num w:numId="22">
    <w:abstractNumId w:val="15"/>
  </w:num>
  <w:num w:numId="23">
    <w:abstractNumId w:val="15"/>
  </w:num>
  <w:num w:numId="24">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an Feng (lfeng)">
    <w15:presenceInfo w15:providerId="None" w15:userId="Lian Feng (l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74"/>
    <w:rsid w:val="00011DE3"/>
    <w:rsid w:val="00014DC9"/>
    <w:rsid w:val="00017734"/>
    <w:rsid w:val="00020C57"/>
    <w:rsid w:val="00023CB2"/>
    <w:rsid w:val="000316F7"/>
    <w:rsid w:val="00035E22"/>
    <w:rsid w:val="0004267D"/>
    <w:rsid w:val="00043A9E"/>
    <w:rsid w:val="00045DF5"/>
    <w:rsid w:val="00050900"/>
    <w:rsid w:val="000528BA"/>
    <w:rsid w:val="000541CB"/>
    <w:rsid w:val="00056976"/>
    <w:rsid w:val="00067EE1"/>
    <w:rsid w:val="00073328"/>
    <w:rsid w:val="0007365C"/>
    <w:rsid w:val="00093E68"/>
    <w:rsid w:val="000945C9"/>
    <w:rsid w:val="00095AAB"/>
    <w:rsid w:val="00097837"/>
    <w:rsid w:val="000A5D84"/>
    <w:rsid w:val="000B0DA1"/>
    <w:rsid w:val="000B517F"/>
    <w:rsid w:val="000B7C1C"/>
    <w:rsid w:val="000C2BEF"/>
    <w:rsid w:val="000C4653"/>
    <w:rsid w:val="000C5C3E"/>
    <w:rsid w:val="000C688B"/>
    <w:rsid w:val="000C6E36"/>
    <w:rsid w:val="000D3C44"/>
    <w:rsid w:val="000E1899"/>
    <w:rsid w:val="000E7844"/>
    <w:rsid w:val="000F04AA"/>
    <w:rsid w:val="000F5BD0"/>
    <w:rsid w:val="001151B8"/>
    <w:rsid w:val="0011546C"/>
    <w:rsid w:val="00122376"/>
    <w:rsid w:val="00124788"/>
    <w:rsid w:val="00124DEA"/>
    <w:rsid w:val="0012593B"/>
    <w:rsid w:val="00130A6A"/>
    <w:rsid w:val="0013273C"/>
    <w:rsid w:val="00132B20"/>
    <w:rsid w:val="0013396C"/>
    <w:rsid w:val="00134900"/>
    <w:rsid w:val="00137715"/>
    <w:rsid w:val="00142C61"/>
    <w:rsid w:val="00142E2F"/>
    <w:rsid w:val="0014482B"/>
    <w:rsid w:val="00145813"/>
    <w:rsid w:val="0015054F"/>
    <w:rsid w:val="00153510"/>
    <w:rsid w:val="001633C2"/>
    <w:rsid w:val="00165E92"/>
    <w:rsid w:val="00172759"/>
    <w:rsid w:val="001770A2"/>
    <w:rsid w:val="001808B9"/>
    <w:rsid w:val="00184E0D"/>
    <w:rsid w:val="0018595E"/>
    <w:rsid w:val="00191D1E"/>
    <w:rsid w:val="00192B57"/>
    <w:rsid w:val="0019377A"/>
    <w:rsid w:val="00194E11"/>
    <w:rsid w:val="001950A3"/>
    <w:rsid w:val="00196A1D"/>
    <w:rsid w:val="001B1E45"/>
    <w:rsid w:val="001B2027"/>
    <w:rsid w:val="001B70A0"/>
    <w:rsid w:val="001C0322"/>
    <w:rsid w:val="001C16BD"/>
    <w:rsid w:val="001C2DE7"/>
    <w:rsid w:val="001C453D"/>
    <w:rsid w:val="001D6A93"/>
    <w:rsid w:val="001E6897"/>
    <w:rsid w:val="001F636D"/>
    <w:rsid w:val="001F738B"/>
    <w:rsid w:val="00205B3C"/>
    <w:rsid w:val="0021244E"/>
    <w:rsid w:val="00217038"/>
    <w:rsid w:val="00222F97"/>
    <w:rsid w:val="002232EA"/>
    <w:rsid w:val="00224C40"/>
    <w:rsid w:val="00233E18"/>
    <w:rsid w:val="00235751"/>
    <w:rsid w:val="002449C8"/>
    <w:rsid w:val="002504C9"/>
    <w:rsid w:val="0025107E"/>
    <w:rsid w:val="00251E25"/>
    <w:rsid w:val="002711F0"/>
    <w:rsid w:val="00273993"/>
    <w:rsid w:val="00275AF9"/>
    <w:rsid w:val="00283D13"/>
    <w:rsid w:val="00286B13"/>
    <w:rsid w:val="002911CB"/>
    <w:rsid w:val="00292791"/>
    <w:rsid w:val="0029381D"/>
    <w:rsid w:val="002950C9"/>
    <w:rsid w:val="00295565"/>
    <w:rsid w:val="002A5B3F"/>
    <w:rsid w:val="002B42A9"/>
    <w:rsid w:val="002B560C"/>
    <w:rsid w:val="002C7187"/>
    <w:rsid w:val="002C73D2"/>
    <w:rsid w:val="002D1887"/>
    <w:rsid w:val="002D4BF9"/>
    <w:rsid w:val="002D7B66"/>
    <w:rsid w:val="002E3704"/>
    <w:rsid w:val="002E6C47"/>
    <w:rsid w:val="002E7C3A"/>
    <w:rsid w:val="002F138F"/>
    <w:rsid w:val="002F34B7"/>
    <w:rsid w:val="002F3536"/>
    <w:rsid w:val="002F6C0F"/>
    <w:rsid w:val="002F6C19"/>
    <w:rsid w:val="002F7D08"/>
    <w:rsid w:val="00304D7F"/>
    <w:rsid w:val="003050C8"/>
    <w:rsid w:val="003100B5"/>
    <w:rsid w:val="00323331"/>
    <w:rsid w:val="00324F91"/>
    <w:rsid w:val="0032526E"/>
    <w:rsid w:val="00330E50"/>
    <w:rsid w:val="00341369"/>
    <w:rsid w:val="003426A1"/>
    <w:rsid w:val="00344B73"/>
    <w:rsid w:val="0034614A"/>
    <w:rsid w:val="0035282F"/>
    <w:rsid w:val="00356CA7"/>
    <w:rsid w:val="003616BA"/>
    <w:rsid w:val="003619D2"/>
    <w:rsid w:val="00373768"/>
    <w:rsid w:val="00375348"/>
    <w:rsid w:val="003761CC"/>
    <w:rsid w:val="0037658F"/>
    <w:rsid w:val="003908E2"/>
    <w:rsid w:val="00393CAB"/>
    <w:rsid w:val="003A295E"/>
    <w:rsid w:val="003B0BE1"/>
    <w:rsid w:val="003C24D5"/>
    <w:rsid w:val="003C434F"/>
    <w:rsid w:val="003C43B2"/>
    <w:rsid w:val="003C6657"/>
    <w:rsid w:val="003C779D"/>
    <w:rsid w:val="003C7883"/>
    <w:rsid w:val="003D342C"/>
    <w:rsid w:val="003D37DD"/>
    <w:rsid w:val="003D39FF"/>
    <w:rsid w:val="003D6A39"/>
    <w:rsid w:val="003E6914"/>
    <w:rsid w:val="003E74A8"/>
    <w:rsid w:val="003F1DBF"/>
    <w:rsid w:val="004000F3"/>
    <w:rsid w:val="00402534"/>
    <w:rsid w:val="00403EFB"/>
    <w:rsid w:val="0040467B"/>
    <w:rsid w:val="00411FF7"/>
    <w:rsid w:val="004175A2"/>
    <w:rsid w:val="004204EC"/>
    <w:rsid w:val="00420D78"/>
    <w:rsid w:val="00421679"/>
    <w:rsid w:val="004225A0"/>
    <w:rsid w:val="00422FCB"/>
    <w:rsid w:val="004260E3"/>
    <w:rsid w:val="004274AB"/>
    <w:rsid w:val="004307A3"/>
    <w:rsid w:val="0043496A"/>
    <w:rsid w:val="004378BC"/>
    <w:rsid w:val="0044020F"/>
    <w:rsid w:val="00440F05"/>
    <w:rsid w:val="00441E89"/>
    <w:rsid w:val="00443267"/>
    <w:rsid w:val="00443E02"/>
    <w:rsid w:val="00444DAD"/>
    <w:rsid w:val="00456F67"/>
    <w:rsid w:val="0046378D"/>
    <w:rsid w:val="004701F2"/>
    <w:rsid w:val="00472D28"/>
    <w:rsid w:val="00473459"/>
    <w:rsid w:val="004769FC"/>
    <w:rsid w:val="004828AC"/>
    <w:rsid w:val="0048753B"/>
    <w:rsid w:val="00487AFB"/>
    <w:rsid w:val="00494664"/>
    <w:rsid w:val="00494737"/>
    <w:rsid w:val="004954B9"/>
    <w:rsid w:val="004A3B9C"/>
    <w:rsid w:val="004A4271"/>
    <w:rsid w:val="004B4940"/>
    <w:rsid w:val="004B6C79"/>
    <w:rsid w:val="004C1CCC"/>
    <w:rsid w:val="004C290D"/>
    <w:rsid w:val="004C3A99"/>
    <w:rsid w:val="004C44C3"/>
    <w:rsid w:val="004C7E99"/>
    <w:rsid w:val="004D068F"/>
    <w:rsid w:val="004D0AAB"/>
    <w:rsid w:val="004D2D2F"/>
    <w:rsid w:val="004E093A"/>
    <w:rsid w:val="004E4131"/>
    <w:rsid w:val="004E4C07"/>
    <w:rsid w:val="004E4CB0"/>
    <w:rsid w:val="004E4CE0"/>
    <w:rsid w:val="004F291D"/>
    <w:rsid w:val="004F2C17"/>
    <w:rsid w:val="004F5CF9"/>
    <w:rsid w:val="005039B2"/>
    <w:rsid w:val="0050413B"/>
    <w:rsid w:val="00505F43"/>
    <w:rsid w:val="0051058B"/>
    <w:rsid w:val="005110D6"/>
    <w:rsid w:val="005131DD"/>
    <w:rsid w:val="005140C1"/>
    <w:rsid w:val="0051448D"/>
    <w:rsid w:val="00521F4A"/>
    <w:rsid w:val="00524784"/>
    <w:rsid w:val="00525AED"/>
    <w:rsid w:val="00531086"/>
    <w:rsid w:val="005312F6"/>
    <w:rsid w:val="00531AC3"/>
    <w:rsid w:val="00532B93"/>
    <w:rsid w:val="0056521A"/>
    <w:rsid w:val="00570FAA"/>
    <w:rsid w:val="00571AB1"/>
    <w:rsid w:val="00586826"/>
    <w:rsid w:val="00591DAD"/>
    <w:rsid w:val="00591E93"/>
    <w:rsid w:val="00595084"/>
    <w:rsid w:val="005A2D5D"/>
    <w:rsid w:val="005A5FAC"/>
    <w:rsid w:val="005A6300"/>
    <w:rsid w:val="005A6DB3"/>
    <w:rsid w:val="005B0C08"/>
    <w:rsid w:val="005B4D73"/>
    <w:rsid w:val="005C43F5"/>
    <w:rsid w:val="005C57A1"/>
    <w:rsid w:val="005D6956"/>
    <w:rsid w:val="005E0557"/>
    <w:rsid w:val="005E417E"/>
    <w:rsid w:val="005E7CF4"/>
    <w:rsid w:val="005F0772"/>
    <w:rsid w:val="005F2468"/>
    <w:rsid w:val="005F2840"/>
    <w:rsid w:val="006041B5"/>
    <w:rsid w:val="00604D15"/>
    <w:rsid w:val="00607F00"/>
    <w:rsid w:val="006124DE"/>
    <w:rsid w:val="00616CA8"/>
    <w:rsid w:val="0062189A"/>
    <w:rsid w:val="0062195E"/>
    <w:rsid w:val="00627F60"/>
    <w:rsid w:val="00632360"/>
    <w:rsid w:val="00636D8A"/>
    <w:rsid w:val="00641B3A"/>
    <w:rsid w:val="00645552"/>
    <w:rsid w:val="0065458E"/>
    <w:rsid w:val="00654E94"/>
    <w:rsid w:val="00662A25"/>
    <w:rsid w:val="00671B72"/>
    <w:rsid w:val="006720F0"/>
    <w:rsid w:val="00674792"/>
    <w:rsid w:val="0068243E"/>
    <w:rsid w:val="0068723B"/>
    <w:rsid w:val="0069459D"/>
    <w:rsid w:val="006963AF"/>
    <w:rsid w:val="00696CB7"/>
    <w:rsid w:val="006A0BA0"/>
    <w:rsid w:val="006A15DC"/>
    <w:rsid w:val="006A1E69"/>
    <w:rsid w:val="006B117A"/>
    <w:rsid w:val="006C7A58"/>
    <w:rsid w:val="006E207D"/>
    <w:rsid w:val="006F01C6"/>
    <w:rsid w:val="00705AC4"/>
    <w:rsid w:val="007110BA"/>
    <w:rsid w:val="00714E04"/>
    <w:rsid w:val="00716606"/>
    <w:rsid w:val="00720DE9"/>
    <w:rsid w:val="00722374"/>
    <w:rsid w:val="00723AFA"/>
    <w:rsid w:val="0072418F"/>
    <w:rsid w:val="00726D4C"/>
    <w:rsid w:val="007270E4"/>
    <w:rsid w:val="00727883"/>
    <w:rsid w:val="00730FE1"/>
    <w:rsid w:val="0073403F"/>
    <w:rsid w:val="00734966"/>
    <w:rsid w:val="00734A18"/>
    <w:rsid w:val="007366A9"/>
    <w:rsid w:val="00736A7F"/>
    <w:rsid w:val="00740115"/>
    <w:rsid w:val="00740E5E"/>
    <w:rsid w:val="007431B7"/>
    <w:rsid w:val="00744878"/>
    <w:rsid w:val="0074781A"/>
    <w:rsid w:val="00751A0A"/>
    <w:rsid w:val="0075207E"/>
    <w:rsid w:val="00755D32"/>
    <w:rsid w:val="0076119F"/>
    <w:rsid w:val="00763895"/>
    <w:rsid w:val="0076582E"/>
    <w:rsid w:val="00770C2A"/>
    <w:rsid w:val="00776C7E"/>
    <w:rsid w:val="007858A2"/>
    <w:rsid w:val="007875CB"/>
    <w:rsid w:val="00792C2D"/>
    <w:rsid w:val="007A04AD"/>
    <w:rsid w:val="007A4BD3"/>
    <w:rsid w:val="007B043D"/>
    <w:rsid w:val="007B19CD"/>
    <w:rsid w:val="007B4B00"/>
    <w:rsid w:val="007B5441"/>
    <w:rsid w:val="007B5D44"/>
    <w:rsid w:val="007C1303"/>
    <w:rsid w:val="007C22BB"/>
    <w:rsid w:val="007C4C8D"/>
    <w:rsid w:val="007C5983"/>
    <w:rsid w:val="007C6A99"/>
    <w:rsid w:val="007D0C2C"/>
    <w:rsid w:val="007D3669"/>
    <w:rsid w:val="007D3787"/>
    <w:rsid w:val="007E6438"/>
    <w:rsid w:val="007E6448"/>
    <w:rsid w:val="008047B3"/>
    <w:rsid w:val="008131D6"/>
    <w:rsid w:val="008135A3"/>
    <w:rsid w:val="00813DB4"/>
    <w:rsid w:val="00813F92"/>
    <w:rsid w:val="0084287B"/>
    <w:rsid w:val="00847FEB"/>
    <w:rsid w:val="00855792"/>
    <w:rsid w:val="00856046"/>
    <w:rsid w:val="008601E6"/>
    <w:rsid w:val="00870693"/>
    <w:rsid w:val="008707B6"/>
    <w:rsid w:val="0087769C"/>
    <w:rsid w:val="00883A71"/>
    <w:rsid w:val="008924AF"/>
    <w:rsid w:val="0089525A"/>
    <w:rsid w:val="008971E4"/>
    <w:rsid w:val="008A2DD1"/>
    <w:rsid w:val="008A5C1D"/>
    <w:rsid w:val="008B69B4"/>
    <w:rsid w:val="008C1CB0"/>
    <w:rsid w:val="008C27BB"/>
    <w:rsid w:val="008C773C"/>
    <w:rsid w:val="008D671F"/>
    <w:rsid w:val="008D7060"/>
    <w:rsid w:val="008E00CC"/>
    <w:rsid w:val="008E6A98"/>
    <w:rsid w:val="008E6BE4"/>
    <w:rsid w:val="008F32ED"/>
    <w:rsid w:val="0090558A"/>
    <w:rsid w:val="0091259E"/>
    <w:rsid w:val="00915CA8"/>
    <w:rsid w:val="00922407"/>
    <w:rsid w:val="00923F52"/>
    <w:rsid w:val="00923FC9"/>
    <w:rsid w:val="009249CE"/>
    <w:rsid w:val="00926613"/>
    <w:rsid w:val="0092702E"/>
    <w:rsid w:val="00930583"/>
    <w:rsid w:val="0093139E"/>
    <w:rsid w:val="00934944"/>
    <w:rsid w:val="009419B3"/>
    <w:rsid w:val="00942D48"/>
    <w:rsid w:val="009457F0"/>
    <w:rsid w:val="0094702A"/>
    <w:rsid w:val="009479EE"/>
    <w:rsid w:val="00947B41"/>
    <w:rsid w:val="009635E7"/>
    <w:rsid w:val="00967D7E"/>
    <w:rsid w:val="00973B97"/>
    <w:rsid w:val="00974088"/>
    <w:rsid w:val="009776A3"/>
    <w:rsid w:val="0098319D"/>
    <w:rsid w:val="00987F24"/>
    <w:rsid w:val="0099171F"/>
    <w:rsid w:val="00994750"/>
    <w:rsid w:val="00994DF9"/>
    <w:rsid w:val="009A7E8D"/>
    <w:rsid w:val="009B7211"/>
    <w:rsid w:val="009C08B0"/>
    <w:rsid w:val="009C77E5"/>
    <w:rsid w:val="009D0950"/>
    <w:rsid w:val="009D197C"/>
    <w:rsid w:val="009D5E59"/>
    <w:rsid w:val="009E1C78"/>
    <w:rsid w:val="009E353A"/>
    <w:rsid w:val="009F4849"/>
    <w:rsid w:val="009F523D"/>
    <w:rsid w:val="00A0110F"/>
    <w:rsid w:val="00A03389"/>
    <w:rsid w:val="00A055E2"/>
    <w:rsid w:val="00A069E6"/>
    <w:rsid w:val="00A07AB7"/>
    <w:rsid w:val="00A07DD7"/>
    <w:rsid w:val="00A20E16"/>
    <w:rsid w:val="00A25368"/>
    <w:rsid w:val="00A25550"/>
    <w:rsid w:val="00A307F9"/>
    <w:rsid w:val="00A56841"/>
    <w:rsid w:val="00A60F59"/>
    <w:rsid w:val="00A639BD"/>
    <w:rsid w:val="00A70517"/>
    <w:rsid w:val="00A710A9"/>
    <w:rsid w:val="00A80CA2"/>
    <w:rsid w:val="00A87CFE"/>
    <w:rsid w:val="00A9136D"/>
    <w:rsid w:val="00A96FD1"/>
    <w:rsid w:val="00AA2ECF"/>
    <w:rsid w:val="00AA4382"/>
    <w:rsid w:val="00AA7264"/>
    <w:rsid w:val="00AB2483"/>
    <w:rsid w:val="00AB4227"/>
    <w:rsid w:val="00AB5213"/>
    <w:rsid w:val="00AD09BB"/>
    <w:rsid w:val="00AE2092"/>
    <w:rsid w:val="00AE218C"/>
    <w:rsid w:val="00AE2ACB"/>
    <w:rsid w:val="00AE5FE1"/>
    <w:rsid w:val="00AE7D84"/>
    <w:rsid w:val="00AF491E"/>
    <w:rsid w:val="00AF58E0"/>
    <w:rsid w:val="00AF634A"/>
    <w:rsid w:val="00AF6E2C"/>
    <w:rsid w:val="00AF7B32"/>
    <w:rsid w:val="00AF7E04"/>
    <w:rsid w:val="00B0103C"/>
    <w:rsid w:val="00B104A7"/>
    <w:rsid w:val="00B115C6"/>
    <w:rsid w:val="00B12608"/>
    <w:rsid w:val="00B14814"/>
    <w:rsid w:val="00B16A98"/>
    <w:rsid w:val="00B23190"/>
    <w:rsid w:val="00B247CA"/>
    <w:rsid w:val="00B26616"/>
    <w:rsid w:val="00B4300B"/>
    <w:rsid w:val="00B4381A"/>
    <w:rsid w:val="00B46DC4"/>
    <w:rsid w:val="00B52593"/>
    <w:rsid w:val="00B5349B"/>
    <w:rsid w:val="00B53627"/>
    <w:rsid w:val="00B60A5E"/>
    <w:rsid w:val="00B63BDE"/>
    <w:rsid w:val="00B655ED"/>
    <w:rsid w:val="00B738D8"/>
    <w:rsid w:val="00B8349D"/>
    <w:rsid w:val="00BA31F0"/>
    <w:rsid w:val="00BB06DC"/>
    <w:rsid w:val="00BB2490"/>
    <w:rsid w:val="00BC0FB3"/>
    <w:rsid w:val="00BC14C0"/>
    <w:rsid w:val="00BD0044"/>
    <w:rsid w:val="00BD02A6"/>
    <w:rsid w:val="00BE304D"/>
    <w:rsid w:val="00BF17A6"/>
    <w:rsid w:val="00BF35C6"/>
    <w:rsid w:val="00BF76D7"/>
    <w:rsid w:val="00C02077"/>
    <w:rsid w:val="00C02280"/>
    <w:rsid w:val="00C0250E"/>
    <w:rsid w:val="00C046EF"/>
    <w:rsid w:val="00C07C4E"/>
    <w:rsid w:val="00C1212F"/>
    <w:rsid w:val="00C151F0"/>
    <w:rsid w:val="00C2241A"/>
    <w:rsid w:val="00C23E31"/>
    <w:rsid w:val="00C2769E"/>
    <w:rsid w:val="00C33BCC"/>
    <w:rsid w:val="00C411CD"/>
    <w:rsid w:val="00C44336"/>
    <w:rsid w:val="00C44670"/>
    <w:rsid w:val="00C526C3"/>
    <w:rsid w:val="00C54702"/>
    <w:rsid w:val="00C571D9"/>
    <w:rsid w:val="00C658C3"/>
    <w:rsid w:val="00C70A02"/>
    <w:rsid w:val="00C73943"/>
    <w:rsid w:val="00C7568C"/>
    <w:rsid w:val="00C77912"/>
    <w:rsid w:val="00C842F0"/>
    <w:rsid w:val="00C85BCF"/>
    <w:rsid w:val="00C90FF2"/>
    <w:rsid w:val="00C92B79"/>
    <w:rsid w:val="00C9359B"/>
    <w:rsid w:val="00C93BFC"/>
    <w:rsid w:val="00C94916"/>
    <w:rsid w:val="00C97846"/>
    <w:rsid w:val="00CA0481"/>
    <w:rsid w:val="00CA18FF"/>
    <w:rsid w:val="00CA6CE8"/>
    <w:rsid w:val="00CB4070"/>
    <w:rsid w:val="00CB6259"/>
    <w:rsid w:val="00CB7A47"/>
    <w:rsid w:val="00CC1825"/>
    <w:rsid w:val="00CC2FF3"/>
    <w:rsid w:val="00CC5DDB"/>
    <w:rsid w:val="00CD7E96"/>
    <w:rsid w:val="00CF2B4D"/>
    <w:rsid w:val="00CF5D2C"/>
    <w:rsid w:val="00CF68E5"/>
    <w:rsid w:val="00D042E7"/>
    <w:rsid w:val="00D056B1"/>
    <w:rsid w:val="00D119CC"/>
    <w:rsid w:val="00D12409"/>
    <w:rsid w:val="00D1517F"/>
    <w:rsid w:val="00D17505"/>
    <w:rsid w:val="00D20456"/>
    <w:rsid w:val="00D2067B"/>
    <w:rsid w:val="00D20896"/>
    <w:rsid w:val="00D255EB"/>
    <w:rsid w:val="00D31096"/>
    <w:rsid w:val="00D3277A"/>
    <w:rsid w:val="00D417DC"/>
    <w:rsid w:val="00D44752"/>
    <w:rsid w:val="00D46932"/>
    <w:rsid w:val="00D50A13"/>
    <w:rsid w:val="00D54287"/>
    <w:rsid w:val="00D613BF"/>
    <w:rsid w:val="00D61A76"/>
    <w:rsid w:val="00D61C88"/>
    <w:rsid w:val="00D74988"/>
    <w:rsid w:val="00D75AFF"/>
    <w:rsid w:val="00D76139"/>
    <w:rsid w:val="00D809C5"/>
    <w:rsid w:val="00D8672F"/>
    <w:rsid w:val="00D91F44"/>
    <w:rsid w:val="00D954A8"/>
    <w:rsid w:val="00D978EB"/>
    <w:rsid w:val="00DA29A3"/>
    <w:rsid w:val="00DA3D1A"/>
    <w:rsid w:val="00DA4D7E"/>
    <w:rsid w:val="00DA51A3"/>
    <w:rsid w:val="00DA6255"/>
    <w:rsid w:val="00DA66AC"/>
    <w:rsid w:val="00DB220E"/>
    <w:rsid w:val="00DB353C"/>
    <w:rsid w:val="00DB5611"/>
    <w:rsid w:val="00DC45A0"/>
    <w:rsid w:val="00DD1878"/>
    <w:rsid w:val="00DD3A51"/>
    <w:rsid w:val="00DD428C"/>
    <w:rsid w:val="00DD6EA8"/>
    <w:rsid w:val="00DE0B42"/>
    <w:rsid w:val="00DE3186"/>
    <w:rsid w:val="00DE4670"/>
    <w:rsid w:val="00DE563D"/>
    <w:rsid w:val="00DE6776"/>
    <w:rsid w:val="00DF119A"/>
    <w:rsid w:val="00DF160B"/>
    <w:rsid w:val="00DF1964"/>
    <w:rsid w:val="00DF3667"/>
    <w:rsid w:val="00DF388F"/>
    <w:rsid w:val="00DF591B"/>
    <w:rsid w:val="00DF6BA4"/>
    <w:rsid w:val="00E05E66"/>
    <w:rsid w:val="00E27195"/>
    <w:rsid w:val="00E30DA9"/>
    <w:rsid w:val="00E33BCE"/>
    <w:rsid w:val="00E35337"/>
    <w:rsid w:val="00E35C2E"/>
    <w:rsid w:val="00E43D9F"/>
    <w:rsid w:val="00E44269"/>
    <w:rsid w:val="00E47A8E"/>
    <w:rsid w:val="00E5257B"/>
    <w:rsid w:val="00E53233"/>
    <w:rsid w:val="00E62126"/>
    <w:rsid w:val="00E62239"/>
    <w:rsid w:val="00E6371C"/>
    <w:rsid w:val="00E67F7A"/>
    <w:rsid w:val="00E752CF"/>
    <w:rsid w:val="00E85DBB"/>
    <w:rsid w:val="00E917F1"/>
    <w:rsid w:val="00E934DE"/>
    <w:rsid w:val="00E979F4"/>
    <w:rsid w:val="00EA1FBC"/>
    <w:rsid w:val="00EA3B03"/>
    <w:rsid w:val="00EA4BBB"/>
    <w:rsid w:val="00EA6AFC"/>
    <w:rsid w:val="00EA7E1F"/>
    <w:rsid w:val="00EB484E"/>
    <w:rsid w:val="00EC20E5"/>
    <w:rsid w:val="00EC289E"/>
    <w:rsid w:val="00EC2A4B"/>
    <w:rsid w:val="00EC523E"/>
    <w:rsid w:val="00EC6F85"/>
    <w:rsid w:val="00EC799E"/>
    <w:rsid w:val="00EC7C37"/>
    <w:rsid w:val="00ED1DF0"/>
    <w:rsid w:val="00ED20D8"/>
    <w:rsid w:val="00ED35DA"/>
    <w:rsid w:val="00ED3681"/>
    <w:rsid w:val="00EE10A3"/>
    <w:rsid w:val="00EE3718"/>
    <w:rsid w:val="00EF48E0"/>
    <w:rsid w:val="00F01A91"/>
    <w:rsid w:val="00F04AD1"/>
    <w:rsid w:val="00F10FF1"/>
    <w:rsid w:val="00F121F0"/>
    <w:rsid w:val="00F12AA6"/>
    <w:rsid w:val="00F25D40"/>
    <w:rsid w:val="00F31810"/>
    <w:rsid w:val="00F3607F"/>
    <w:rsid w:val="00F37390"/>
    <w:rsid w:val="00F4161E"/>
    <w:rsid w:val="00F47086"/>
    <w:rsid w:val="00F516C6"/>
    <w:rsid w:val="00F53C2C"/>
    <w:rsid w:val="00F6297C"/>
    <w:rsid w:val="00F62ADF"/>
    <w:rsid w:val="00F71251"/>
    <w:rsid w:val="00F80FC3"/>
    <w:rsid w:val="00F8199F"/>
    <w:rsid w:val="00F84486"/>
    <w:rsid w:val="00F853CA"/>
    <w:rsid w:val="00F85B7E"/>
    <w:rsid w:val="00FA3EF2"/>
    <w:rsid w:val="00FA42B9"/>
    <w:rsid w:val="00FA5745"/>
    <w:rsid w:val="00FA6394"/>
    <w:rsid w:val="00FB3CC4"/>
    <w:rsid w:val="00FB6E82"/>
    <w:rsid w:val="00FC1DB4"/>
    <w:rsid w:val="00FC3959"/>
    <w:rsid w:val="00FD0B85"/>
    <w:rsid w:val="00FD1009"/>
    <w:rsid w:val="00FE5389"/>
    <w:rsid w:val="00FE6D07"/>
    <w:rsid w:val="00FF0671"/>
    <w:rsid w:val="00FF3968"/>
    <w:rsid w:val="00FF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CE45A"/>
  <w15:docId w15:val="{F8E094EC-B802-445A-920D-2E35482E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D042E7"/>
    <w:pPr>
      <w:spacing w:after="0" w:line="480" w:lineRule="auto"/>
      <w:ind w:firstLine="288"/>
    </w:pPr>
    <w:rPr>
      <w:rFonts w:ascii="Times New Roman" w:hAnsi="Times New Roman"/>
      <w:sz w:val="24"/>
    </w:rPr>
  </w:style>
  <w:style w:type="paragraph" w:styleId="Heading1">
    <w:name w:val="heading 1"/>
    <w:basedOn w:val="Normal"/>
    <w:next w:val="Normal"/>
    <w:link w:val="Heading1Char"/>
    <w:uiPriority w:val="9"/>
    <w:qFormat/>
    <w:rsid w:val="00F04AD1"/>
    <w:pPr>
      <w:keepNext/>
      <w:keepLines/>
      <w:numPr>
        <w:numId w:val="9"/>
      </w:numPr>
      <w:spacing w:before="120" w:after="240" w:line="240" w:lineRule="auto"/>
      <w:outlineLvl w:val="0"/>
    </w:pPr>
    <w:rPr>
      <w:rFonts w:eastAsiaTheme="majorEastAsia" w:cstheme="majorBidi"/>
      <w:b/>
      <w:bCs/>
      <w:color w:val="000000" w:themeColor="text1"/>
      <w:szCs w:val="32"/>
    </w:rPr>
  </w:style>
  <w:style w:type="paragraph" w:styleId="Heading2">
    <w:name w:val="heading 2"/>
    <w:basedOn w:val="Normal"/>
    <w:next w:val="Normal"/>
    <w:link w:val="Heading2Char"/>
    <w:uiPriority w:val="9"/>
    <w:unhideWhenUsed/>
    <w:qFormat/>
    <w:rsid w:val="00B115C6"/>
    <w:pPr>
      <w:keepNext/>
      <w:keepLines/>
      <w:numPr>
        <w:ilvl w:val="1"/>
        <w:numId w:val="9"/>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115C6"/>
    <w:pPr>
      <w:keepNext/>
      <w:keepLines/>
      <w:numPr>
        <w:ilvl w:val="2"/>
        <w:numId w:val="9"/>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115C6"/>
    <w:pPr>
      <w:keepNext/>
      <w:keepLines/>
      <w:numPr>
        <w:ilvl w:val="3"/>
        <w:numId w:val="9"/>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115C6"/>
    <w:pPr>
      <w:keepNext/>
      <w:keepLines/>
      <w:numPr>
        <w:ilvl w:val="4"/>
        <w:numId w:val="9"/>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115C6"/>
    <w:pPr>
      <w:keepNext/>
      <w:keepLines/>
      <w:numPr>
        <w:ilvl w:val="5"/>
        <w:numId w:val="9"/>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115C6"/>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15C6"/>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15C6"/>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D1"/>
    <w:rPr>
      <w:rFonts w:ascii="Times New Roman" w:eastAsiaTheme="majorEastAsia" w:hAnsi="Times New Roman" w:cstheme="majorBidi"/>
      <w:b/>
      <w:bCs/>
      <w:color w:val="000000" w:themeColor="text1"/>
      <w:sz w:val="24"/>
      <w:szCs w:val="32"/>
    </w:rPr>
  </w:style>
  <w:style w:type="paragraph" w:styleId="Header">
    <w:name w:val="header"/>
    <w:basedOn w:val="Normal"/>
    <w:link w:val="HeaderChar"/>
    <w:uiPriority w:val="99"/>
    <w:unhideWhenUsed/>
    <w:rsid w:val="00BF76D7"/>
    <w:pPr>
      <w:tabs>
        <w:tab w:val="center" w:pos="4320"/>
        <w:tab w:val="right" w:pos="8640"/>
      </w:tabs>
      <w:spacing w:line="240" w:lineRule="auto"/>
    </w:pPr>
  </w:style>
  <w:style w:type="character" w:customStyle="1" w:styleId="HeaderChar">
    <w:name w:val="Header Char"/>
    <w:basedOn w:val="DefaultParagraphFont"/>
    <w:link w:val="Header"/>
    <w:uiPriority w:val="99"/>
    <w:rsid w:val="00BF76D7"/>
  </w:style>
  <w:style w:type="paragraph" w:styleId="Footer">
    <w:name w:val="footer"/>
    <w:basedOn w:val="Normal"/>
    <w:link w:val="FooterChar"/>
    <w:uiPriority w:val="99"/>
    <w:unhideWhenUsed/>
    <w:rsid w:val="00BF76D7"/>
    <w:pPr>
      <w:tabs>
        <w:tab w:val="center" w:pos="4320"/>
        <w:tab w:val="right" w:pos="8640"/>
      </w:tabs>
      <w:spacing w:line="240" w:lineRule="auto"/>
    </w:pPr>
  </w:style>
  <w:style w:type="character" w:customStyle="1" w:styleId="FooterChar">
    <w:name w:val="Footer Char"/>
    <w:basedOn w:val="DefaultParagraphFont"/>
    <w:link w:val="Footer"/>
    <w:uiPriority w:val="99"/>
    <w:rsid w:val="00BF76D7"/>
  </w:style>
  <w:style w:type="paragraph" w:styleId="Title">
    <w:name w:val="Title"/>
    <w:next w:val="Normal"/>
    <w:link w:val="TitleChar"/>
    <w:uiPriority w:val="10"/>
    <w:qFormat/>
    <w:rsid w:val="00017734"/>
    <w:pPr>
      <w:pBdr>
        <w:bottom w:val="single" w:sz="8" w:space="4" w:color="5B9BD5" w:themeColor="accent1"/>
      </w:pBdr>
      <w:spacing w:after="300" w:line="240" w:lineRule="auto"/>
      <w:contextualSpacing/>
      <w:jc w:val="center"/>
    </w:pPr>
    <w:rPr>
      <w:rFonts w:asciiTheme="majorHAnsi" w:eastAsiaTheme="majorEastAsia" w:hAnsiTheme="majorHAnsi" w:cstheme="majorBidi"/>
      <w:spacing w:val="5"/>
      <w:kern w:val="28"/>
      <w:sz w:val="24"/>
      <w:szCs w:val="24"/>
    </w:rPr>
  </w:style>
  <w:style w:type="character" w:customStyle="1" w:styleId="TitleChar">
    <w:name w:val="Title Char"/>
    <w:basedOn w:val="DefaultParagraphFont"/>
    <w:link w:val="Title"/>
    <w:uiPriority w:val="10"/>
    <w:rsid w:val="00017734"/>
    <w:rPr>
      <w:rFonts w:asciiTheme="majorHAnsi" w:eastAsiaTheme="majorEastAsia" w:hAnsiTheme="majorHAnsi" w:cstheme="majorBidi"/>
      <w:spacing w:val="5"/>
      <w:kern w:val="28"/>
      <w:sz w:val="24"/>
      <w:szCs w:val="24"/>
    </w:rPr>
  </w:style>
  <w:style w:type="paragraph" w:styleId="Subtitle">
    <w:name w:val="Subtitle"/>
    <w:basedOn w:val="Normal"/>
    <w:next w:val="Normal"/>
    <w:link w:val="SubtitleChar"/>
    <w:uiPriority w:val="11"/>
    <w:qFormat/>
    <w:rsid w:val="00017734"/>
    <w:pPr>
      <w:numPr>
        <w:ilvl w:val="1"/>
      </w:numPr>
      <w:ind w:firstLine="288"/>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017734"/>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B115C6"/>
    <w:pPr>
      <w:ind w:left="720"/>
      <w:contextualSpacing/>
    </w:pPr>
  </w:style>
  <w:style w:type="character" w:customStyle="1" w:styleId="Heading2Char">
    <w:name w:val="Heading 2 Char"/>
    <w:basedOn w:val="DefaultParagraphFont"/>
    <w:link w:val="Heading2"/>
    <w:uiPriority w:val="9"/>
    <w:rsid w:val="00B115C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115C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115C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115C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115C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115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15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15C6"/>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494664"/>
  </w:style>
  <w:style w:type="character" w:styleId="Hyperlink">
    <w:name w:val="Hyperlink"/>
    <w:basedOn w:val="DefaultParagraphFont"/>
    <w:uiPriority w:val="99"/>
    <w:unhideWhenUsed/>
    <w:rsid w:val="003D6A39"/>
    <w:rPr>
      <w:color w:val="0563C1" w:themeColor="hyperlink"/>
      <w:u w:val="single"/>
    </w:rPr>
  </w:style>
  <w:style w:type="character" w:styleId="FollowedHyperlink">
    <w:name w:val="FollowedHyperlink"/>
    <w:basedOn w:val="DefaultParagraphFont"/>
    <w:uiPriority w:val="99"/>
    <w:semiHidden/>
    <w:unhideWhenUsed/>
    <w:rsid w:val="00571AB1"/>
    <w:rPr>
      <w:color w:val="954F72" w:themeColor="followedHyperlink"/>
      <w:u w:val="single"/>
    </w:rPr>
  </w:style>
  <w:style w:type="character" w:styleId="LineNumber">
    <w:name w:val="line number"/>
    <w:basedOn w:val="DefaultParagraphFont"/>
    <w:uiPriority w:val="99"/>
    <w:semiHidden/>
    <w:unhideWhenUsed/>
    <w:rsid w:val="00FD0B85"/>
  </w:style>
  <w:style w:type="paragraph" w:styleId="HTMLPreformatted">
    <w:name w:val="HTML Preformatted"/>
    <w:basedOn w:val="Normal"/>
    <w:link w:val="HTMLPreformattedChar"/>
    <w:uiPriority w:val="99"/>
    <w:unhideWhenUsed/>
    <w:rsid w:val="003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3331"/>
    <w:rPr>
      <w:rFonts w:ascii="Courier New" w:eastAsia="Times New Roman" w:hAnsi="Courier New" w:cs="Courier New"/>
      <w:sz w:val="20"/>
      <w:szCs w:val="20"/>
    </w:rPr>
  </w:style>
  <w:style w:type="paragraph" w:customStyle="1" w:styleId="Style1">
    <w:name w:val="Style1"/>
    <w:basedOn w:val="Normal"/>
    <w:link w:val="Style1Char"/>
    <w:rsid w:val="005B4D73"/>
    <w:pPr>
      <w:spacing w:line="360" w:lineRule="auto"/>
      <w:jc w:val="both"/>
    </w:pPr>
    <w:rPr>
      <w:rFonts w:cs="Times New Roman"/>
      <w:b/>
      <w:szCs w:val="24"/>
    </w:rPr>
  </w:style>
  <w:style w:type="character" w:customStyle="1" w:styleId="Style1Char">
    <w:name w:val="Style1 Char"/>
    <w:basedOn w:val="DefaultParagraphFont"/>
    <w:link w:val="Style1"/>
    <w:rsid w:val="005B4D73"/>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8A2DD1"/>
    <w:rPr>
      <w:sz w:val="16"/>
      <w:szCs w:val="16"/>
    </w:rPr>
  </w:style>
  <w:style w:type="paragraph" w:styleId="CommentText">
    <w:name w:val="annotation text"/>
    <w:basedOn w:val="Normal"/>
    <w:link w:val="CommentTextChar"/>
    <w:uiPriority w:val="99"/>
    <w:semiHidden/>
    <w:unhideWhenUsed/>
    <w:rsid w:val="008A2DD1"/>
    <w:pPr>
      <w:spacing w:line="240" w:lineRule="auto"/>
    </w:pPr>
    <w:rPr>
      <w:sz w:val="20"/>
      <w:szCs w:val="20"/>
    </w:rPr>
  </w:style>
  <w:style w:type="character" w:customStyle="1" w:styleId="CommentTextChar">
    <w:name w:val="Comment Text Char"/>
    <w:basedOn w:val="DefaultParagraphFont"/>
    <w:link w:val="CommentText"/>
    <w:uiPriority w:val="99"/>
    <w:semiHidden/>
    <w:rsid w:val="008A2DD1"/>
    <w:rPr>
      <w:sz w:val="20"/>
      <w:szCs w:val="20"/>
    </w:rPr>
  </w:style>
  <w:style w:type="paragraph" w:styleId="CommentSubject">
    <w:name w:val="annotation subject"/>
    <w:basedOn w:val="CommentText"/>
    <w:next w:val="CommentText"/>
    <w:link w:val="CommentSubjectChar"/>
    <w:uiPriority w:val="99"/>
    <w:semiHidden/>
    <w:unhideWhenUsed/>
    <w:rsid w:val="008A2DD1"/>
    <w:rPr>
      <w:b/>
      <w:bCs/>
    </w:rPr>
  </w:style>
  <w:style w:type="character" w:customStyle="1" w:styleId="CommentSubjectChar">
    <w:name w:val="Comment Subject Char"/>
    <w:basedOn w:val="CommentTextChar"/>
    <w:link w:val="CommentSubject"/>
    <w:uiPriority w:val="99"/>
    <w:semiHidden/>
    <w:rsid w:val="008A2DD1"/>
    <w:rPr>
      <w:b/>
      <w:bCs/>
      <w:sz w:val="20"/>
      <w:szCs w:val="20"/>
    </w:rPr>
  </w:style>
  <w:style w:type="paragraph" w:styleId="BalloonText">
    <w:name w:val="Balloon Text"/>
    <w:basedOn w:val="Normal"/>
    <w:link w:val="BalloonTextChar"/>
    <w:uiPriority w:val="99"/>
    <w:semiHidden/>
    <w:unhideWhenUsed/>
    <w:rsid w:val="008A2D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D1"/>
    <w:rPr>
      <w:rFonts w:ascii="Tahoma" w:hAnsi="Tahoma" w:cs="Tahoma"/>
      <w:sz w:val="16"/>
      <w:szCs w:val="16"/>
    </w:rPr>
  </w:style>
  <w:style w:type="paragraph" w:styleId="Revision">
    <w:name w:val="Revision"/>
    <w:hidden/>
    <w:uiPriority w:val="99"/>
    <w:semiHidden/>
    <w:rsid w:val="00727883"/>
    <w:pPr>
      <w:spacing w:after="0" w:line="240" w:lineRule="auto"/>
    </w:pPr>
  </w:style>
  <w:style w:type="paragraph" w:customStyle="1" w:styleId="Normal1">
    <w:name w:val="Normal1"/>
    <w:rsid w:val="0018595E"/>
    <w:pPr>
      <w:spacing w:after="240" w:line="480" w:lineRule="auto"/>
      <w:ind w:firstLine="360"/>
    </w:pPr>
    <w:rPr>
      <w:rFonts w:eastAsiaTheme="minorEastAsia"/>
      <w:sz w:val="24"/>
      <w:szCs w:val="24"/>
    </w:rPr>
  </w:style>
  <w:style w:type="paragraph" w:styleId="NormalWeb">
    <w:name w:val="Normal (Web)"/>
    <w:basedOn w:val="Normal"/>
    <w:uiPriority w:val="99"/>
    <w:unhideWhenUsed/>
    <w:rsid w:val="00D042E7"/>
    <w:pPr>
      <w:jc w:val="both"/>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7519">
      <w:bodyDiv w:val="1"/>
      <w:marLeft w:val="0"/>
      <w:marRight w:val="0"/>
      <w:marTop w:val="0"/>
      <w:marBottom w:val="0"/>
      <w:divBdr>
        <w:top w:val="none" w:sz="0" w:space="0" w:color="auto"/>
        <w:left w:val="none" w:sz="0" w:space="0" w:color="auto"/>
        <w:bottom w:val="none" w:sz="0" w:space="0" w:color="auto"/>
        <w:right w:val="none" w:sz="0" w:space="0" w:color="auto"/>
      </w:divBdr>
    </w:div>
    <w:div w:id="142235073">
      <w:bodyDiv w:val="1"/>
      <w:marLeft w:val="0"/>
      <w:marRight w:val="0"/>
      <w:marTop w:val="0"/>
      <w:marBottom w:val="0"/>
      <w:divBdr>
        <w:top w:val="none" w:sz="0" w:space="0" w:color="auto"/>
        <w:left w:val="none" w:sz="0" w:space="0" w:color="auto"/>
        <w:bottom w:val="none" w:sz="0" w:space="0" w:color="auto"/>
        <w:right w:val="none" w:sz="0" w:space="0" w:color="auto"/>
      </w:divBdr>
    </w:div>
    <w:div w:id="321278233">
      <w:bodyDiv w:val="1"/>
      <w:marLeft w:val="0"/>
      <w:marRight w:val="0"/>
      <w:marTop w:val="0"/>
      <w:marBottom w:val="0"/>
      <w:divBdr>
        <w:top w:val="none" w:sz="0" w:space="0" w:color="auto"/>
        <w:left w:val="none" w:sz="0" w:space="0" w:color="auto"/>
        <w:bottom w:val="none" w:sz="0" w:space="0" w:color="auto"/>
        <w:right w:val="none" w:sz="0" w:space="0" w:color="auto"/>
      </w:divBdr>
    </w:div>
    <w:div w:id="727805457">
      <w:bodyDiv w:val="1"/>
      <w:marLeft w:val="0"/>
      <w:marRight w:val="0"/>
      <w:marTop w:val="0"/>
      <w:marBottom w:val="0"/>
      <w:divBdr>
        <w:top w:val="none" w:sz="0" w:space="0" w:color="auto"/>
        <w:left w:val="none" w:sz="0" w:space="0" w:color="auto"/>
        <w:bottom w:val="none" w:sz="0" w:space="0" w:color="auto"/>
        <w:right w:val="none" w:sz="0" w:space="0" w:color="auto"/>
      </w:divBdr>
    </w:div>
    <w:div w:id="743380745">
      <w:bodyDiv w:val="1"/>
      <w:marLeft w:val="0"/>
      <w:marRight w:val="0"/>
      <w:marTop w:val="0"/>
      <w:marBottom w:val="0"/>
      <w:divBdr>
        <w:top w:val="none" w:sz="0" w:space="0" w:color="auto"/>
        <w:left w:val="none" w:sz="0" w:space="0" w:color="auto"/>
        <w:bottom w:val="none" w:sz="0" w:space="0" w:color="auto"/>
        <w:right w:val="none" w:sz="0" w:space="0" w:color="auto"/>
      </w:divBdr>
      <w:divsChild>
        <w:div w:id="1454208186">
          <w:marLeft w:val="547"/>
          <w:marRight w:val="0"/>
          <w:marTop w:val="0"/>
          <w:marBottom w:val="0"/>
          <w:divBdr>
            <w:top w:val="none" w:sz="0" w:space="0" w:color="auto"/>
            <w:left w:val="none" w:sz="0" w:space="0" w:color="auto"/>
            <w:bottom w:val="none" w:sz="0" w:space="0" w:color="auto"/>
            <w:right w:val="none" w:sz="0" w:space="0" w:color="auto"/>
          </w:divBdr>
        </w:div>
        <w:div w:id="1038093165">
          <w:marLeft w:val="720"/>
          <w:marRight w:val="0"/>
          <w:marTop w:val="0"/>
          <w:marBottom w:val="0"/>
          <w:divBdr>
            <w:top w:val="none" w:sz="0" w:space="0" w:color="auto"/>
            <w:left w:val="none" w:sz="0" w:space="0" w:color="auto"/>
            <w:bottom w:val="none" w:sz="0" w:space="0" w:color="auto"/>
            <w:right w:val="none" w:sz="0" w:space="0" w:color="auto"/>
          </w:divBdr>
        </w:div>
        <w:div w:id="1190408573">
          <w:marLeft w:val="720"/>
          <w:marRight w:val="0"/>
          <w:marTop w:val="0"/>
          <w:marBottom w:val="0"/>
          <w:divBdr>
            <w:top w:val="none" w:sz="0" w:space="0" w:color="auto"/>
            <w:left w:val="none" w:sz="0" w:space="0" w:color="auto"/>
            <w:bottom w:val="none" w:sz="0" w:space="0" w:color="auto"/>
            <w:right w:val="none" w:sz="0" w:space="0" w:color="auto"/>
          </w:divBdr>
        </w:div>
      </w:divsChild>
    </w:div>
    <w:div w:id="1151017541">
      <w:bodyDiv w:val="1"/>
      <w:marLeft w:val="0"/>
      <w:marRight w:val="0"/>
      <w:marTop w:val="0"/>
      <w:marBottom w:val="0"/>
      <w:divBdr>
        <w:top w:val="none" w:sz="0" w:space="0" w:color="auto"/>
        <w:left w:val="none" w:sz="0" w:space="0" w:color="auto"/>
        <w:bottom w:val="none" w:sz="0" w:space="0" w:color="auto"/>
        <w:right w:val="none" w:sz="0" w:space="0" w:color="auto"/>
      </w:divBdr>
    </w:div>
    <w:div w:id="1244146883">
      <w:bodyDiv w:val="1"/>
      <w:marLeft w:val="0"/>
      <w:marRight w:val="0"/>
      <w:marTop w:val="0"/>
      <w:marBottom w:val="0"/>
      <w:divBdr>
        <w:top w:val="none" w:sz="0" w:space="0" w:color="auto"/>
        <w:left w:val="none" w:sz="0" w:space="0" w:color="auto"/>
        <w:bottom w:val="none" w:sz="0" w:space="0" w:color="auto"/>
        <w:right w:val="none" w:sz="0" w:space="0" w:color="auto"/>
      </w:divBdr>
    </w:div>
    <w:div w:id="1291397909">
      <w:bodyDiv w:val="1"/>
      <w:marLeft w:val="0"/>
      <w:marRight w:val="0"/>
      <w:marTop w:val="0"/>
      <w:marBottom w:val="0"/>
      <w:divBdr>
        <w:top w:val="none" w:sz="0" w:space="0" w:color="auto"/>
        <w:left w:val="none" w:sz="0" w:space="0" w:color="auto"/>
        <w:bottom w:val="none" w:sz="0" w:space="0" w:color="auto"/>
        <w:right w:val="none" w:sz="0" w:space="0" w:color="auto"/>
      </w:divBdr>
    </w:div>
    <w:div w:id="1312640304">
      <w:bodyDiv w:val="1"/>
      <w:marLeft w:val="0"/>
      <w:marRight w:val="0"/>
      <w:marTop w:val="0"/>
      <w:marBottom w:val="0"/>
      <w:divBdr>
        <w:top w:val="none" w:sz="0" w:space="0" w:color="auto"/>
        <w:left w:val="none" w:sz="0" w:space="0" w:color="auto"/>
        <w:bottom w:val="none" w:sz="0" w:space="0" w:color="auto"/>
        <w:right w:val="none" w:sz="0" w:space="0" w:color="auto"/>
      </w:divBdr>
    </w:div>
    <w:div w:id="1417483472">
      <w:bodyDiv w:val="1"/>
      <w:marLeft w:val="0"/>
      <w:marRight w:val="0"/>
      <w:marTop w:val="0"/>
      <w:marBottom w:val="0"/>
      <w:divBdr>
        <w:top w:val="none" w:sz="0" w:space="0" w:color="auto"/>
        <w:left w:val="none" w:sz="0" w:space="0" w:color="auto"/>
        <w:bottom w:val="none" w:sz="0" w:space="0" w:color="auto"/>
        <w:right w:val="none" w:sz="0" w:space="0" w:color="auto"/>
      </w:divBdr>
    </w:div>
    <w:div w:id="1616863803">
      <w:bodyDiv w:val="1"/>
      <w:marLeft w:val="0"/>
      <w:marRight w:val="0"/>
      <w:marTop w:val="0"/>
      <w:marBottom w:val="0"/>
      <w:divBdr>
        <w:top w:val="none" w:sz="0" w:space="0" w:color="auto"/>
        <w:left w:val="none" w:sz="0" w:space="0" w:color="auto"/>
        <w:bottom w:val="none" w:sz="0" w:space="0" w:color="auto"/>
        <w:right w:val="none" w:sz="0" w:space="0" w:color="auto"/>
      </w:divBdr>
    </w:div>
    <w:div w:id="1624117626">
      <w:bodyDiv w:val="1"/>
      <w:marLeft w:val="0"/>
      <w:marRight w:val="0"/>
      <w:marTop w:val="0"/>
      <w:marBottom w:val="0"/>
      <w:divBdr>
        <w:top w:val="none" w:sz="0" w:space="0" w:color="auto"/>
        <w:left w:val="none" w:sz="0" w:space="0" w:color="auto"/>
        <w:bottom w:val="none" w:sz="0" w:space="0" w:color="auto"/>
        <w:right w:val="none" w:sz="0" w:space="0" w:color="auto"/>
      </w:divBdr>
    </w:div>
    <w:div w:id="1634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pps.fs.fed.us/fiadb-downloads/datamart.html"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C68D9-661A-415D-A2AB-480C2EA5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29F03611</Template>
  <TotalTime>74</TotalTime>
  <Pages>17</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 Feng (lfeng)</dc:creator>
  <cp:lastModifiedBy>Lian Feng (lfeng)</cp:lastModifiedBy>
  <cp:revision>9</cp:revision>
  <dcterms:created xsi:type="dcterms:W3CDTF">2017-02-12T22:31:00Z</dcterms:created>
  <dcterms:modified xsi:type="dcterms:W3CDTF">2017-02-17T18:15:00Z</dcterms:modified>
</cp:coreProperties>
</file>