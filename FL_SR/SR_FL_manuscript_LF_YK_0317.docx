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A66543" w14:textId="77777777" w:rsidR="0002663D" w:rsidRDefault="00495704">
      <w:pPr>
        <w:pStyle w:val="Normal1"/>
        <w:spacing w:line="360" w:lineRule="auto"/>
        <w:jc w:val="center"/>
      </w:pPr>
      <w:bookmarkStart w:id="0" w:name="gjdgxs" w:colFirst="0" w:colLast="0"/>
      <w:bookmarkEnd w:id="0"/>
      <w:r>
        <w:rPr>
          <w:b/>
        </w:rPr>
        <w:t xml:space="preserve"> Investigation of immigration-extinction dynamics as a controlling factor for peninsular effect for tree species in Florida</w:t>
      </w:r>
    </w:p>
    <w:p w14:paraId="218769B9" w14:textId="77777777" w:rsidR="0002663D" w:rsidRDefault="0002663D">
      <w:pPr>
        <w:pStyle w:val="Normal1"/>
        <w:tabs>
          <w:tab w:val="left" w:pos="270"/>
        </w:tabs>
        <w:spacing w:after="240"/>
        <w:ind w:firstLine="360"/>
        <w:jc w:val="center"/>
      </w:pPr>
    </w:p>
    <w:p w14:paraId="62EFA264" w14:textId="77777777" w:rsidR="0002663D" w:rsidRDefault="00495704">
      <w:pPr>
        <w:pStyle w:val="Normal1"/>
        <w:tabs>
          <w:tab w:val="left" w:pos="270"/>
        </w:tabs>
        <w:spacing w:after="240"/>
        <w:ind w:firstLine="360"/>
        <w:jc w:val="center"/>
      </w:pPr>
      <w:r>
        <w:rPr>
          <w:sz w:val="20"/>
          <w:szCs w:val="20"/>
        </w:rPr>
        <w:t>Lian Feng</w:t>
      </w:r>
      <w:r>
        <w:rPr>
          <w:sz w:val="20"/>
          <w:szCs w:val="20"/>
          <w:vertAlign w:val="superscript"/>
        </w:rPr>
        <w:t>*</w:t>
      </w:r>
      <w:r>
        <w:rPr>
          <w:sz w:val="20"/>
          <w:szCs w:val="20"/>
        </w:rPr>
        <w:t xml:space="preserve">, </w:t>
      </w:r>
      <w:proofErr w:type="spellStart"/>
      <w:r>
        <w:rPr>
          <w:sz w:val="20"/>
          <w:szCs w:val="20"/>
        </w:rPr>
        <w:t>Youngsang</w:t>
      </w:r>
      <w:proofErr w:type="spellEnd"/>
      <w:r>
        <w:rPr>
          <w:sz w:val="20"/>
          <w:szCs w:val="20"/>
        </w:rPr>
        <w:t xml:space="preserve"> Kwon</w:t>
      </w:r>
    </w:p>
    <w:p w14:paraId="1E35BB69" w14:textId="77777777" w:rsidR="0002663D" w:rsidRDefault="00495704">
      <w:pPr>
        <w:pStyle w:val="Normal1"/>
        <w:tabs>
          <w:tab w:val="left" w:pos="270"/>
        </w:tabs>
        <w:spacing w:after="240"/>
        <w:ind w:firstLine="360"/>
        <w:jc w:val="center"/>
      </w:pPr>
      <w:r>
        <w:rPr>
          <w:sz w:val="16"/>
          <w:szCs w:val="16"/>
        </w:rPr>
        <w:t xml:space="preserve">Department of Earth Sciences, The University of Memphis, Memphis, TN 38152, USA </w:t>
      </w:r>
    </w:p>
    <w:p w14:paraId="0E635FE6" w14:textId="77777777" w:rsidR="0002663D" w:rsidRDefault="0002663D">
      <w:pPr>
        <w:pStyle w:val="Normal1"/>
        <w:tabs>
          <w:tab w:val="left" w:pos="270"/>
        </w:tabs>
        <w:spacing w:after="240"/>
        <w:ind w:firstLine="360"/>
        <w:jc w:val="center"/>
      </w:pPr>
    </w:p>
    <w:p w14:paraId="1562A93D" w14:textId="77777777" w:rsidR="0002663D" w:rsidRDefault="00495704">
      <w:pPr>
        <w:pStyle w:val="Normal1"/>
        <w:tabs>
          <w:tab w:val="left" w:pos="270"/>
        </w:tabs>
      </w:pPr>
      <w:r>
        <w:rPr>
          <w:sz w:val="20"/>
          <w:szCs w:val="20"/>
          <w:vertAlign w:val="superscript"/>
        </w:rPr>
        <w:t>*</w:t>
      </w:r>
      <w:r>
        <w:rPr>
          <w:sz w:val="20"/>
          <w:szCs w:val="20"/>
        </w:rPr>
        <w:t>Correspondence: Email: lfeng@memphis.edu</w:t>
      </w:r>
    </w:p>
    <w:p w14:paraId="050342DC" w14:textId="77777777" w:rsidR="002E2EDE" w:rsidRDefault="00495704" w:rsidP="002E2EDE">
      <w:pPr>
        <w:pStyle w:val="Normal1"/>
      </w:pPr>
      <w:r>
        <w:rPr>
          <w:i/>
          <w:sz w:val="20"/>
          <w:szCs w:val="20"/>
        </w:rPr>
        <w:t>Keywords</w:t>
      </w:r>
      <w:r>
        <w:rPr>
          <w:sz w:val="20"/>
          <w:szCs w:val="20"/>
        </w:rPr>
        <w:t>: Peninsular effect, species diversity, species richness, immigration-extinction hypothesis, Florida</w:t>
      </w:r>
    </w:p>
    <w:p w14:paraId="6928A027" w14:textId="77777777" w:rsidR="0002663D" w:rsidRPr="002E2EDE" w:rsidRDefault="002E2EDE" w:rsidP="002E2EDE">
      <w:pPr>
        <w:pStyle w:val="Normal1"/>
        <w:ind w:firstLine="0"/>
        <w:rPr>
          <w:b/>
        </w:rPr>
      </w:pPr>
      <w:r>
        <w:br w:type="page"/>
      </w:r>
      <w:r w:rsidR="00495704" w:rsidRPr="002E2EDE">
        <w:rPr>
          <w:b/>
        </w:rPr>
        <w:lastRenderedPageBreak/>
        <w:t>Abstract</w:t>
      </w:r>
    </w:p>
    <w:p w14:paraId="5694D4C7" w14:textId="77777777" w:rsidR="0002663D" w:rsidRDefault="00495704" w:rsidP="00EC731D">
      <w:pPr>
        <w:pStyle w:val="Normal1"/>
      </w:pPr>
      <w:r>
        <w:t>Patterns of tree species richness were examined in Florida (USA) in the context of peninsular effect for the first time using the USDA Forest Service’s Forest Inventory and Analysis (FIA) program.  Species richness decreased significantly with distance from the mainland, with a significant and positive correlation to latitude (adjusted R</w:t>
      </w:r>
      <w:r>
        <w:rPr>
          <w:vertAlign w:val="superscript"/>
        </w:rPr>
        <w:t>2</w:t>
      </w:r>
      <w:r>
        <w:t xml:space="preserve"> = 0.97, P &lt; 0.001), supporting Simpson’s (1964) peninsular effect. To determine whether peninsula geometry hypothesis explains the observed diversity trend, abundance of individual tree species was calculated </w:t>
      </w:r>
      <w:r w:rsidR="00EF0A83">
        <w:t>at 20</w:t>
      </w:r>
      <w:r w:rsidR="009D5E50">
        <w:t xml:space="preserve"> </w:t>
      </w:r>
      <w:r w:rsidR="00EF0A83">
        <w:t xml:space="preserve">km </w:t>
      </w:r>
      <w:r w:rsidR="00CC6158">
        <w:t xml:space="preserve">× </w:t>
      </w:r>
      <w:r w:rsidR="00EF0A83">
        <w:t>20</w:t>
      </w:r>
      <w:r w:rsidR="009D5E50">
        <w:t xml:space="preserve"> </w:t>
      </w:r>
      <w:r w:rsidR="00EF0A83">
        <w:t xml:space="preserve">km grid level </w:t>
      </w:r>
      <w:r>
        <w:t xml:space="preserve">and its pattern along peninsula was constructed using </w:t>
      </w:r>
      <w:proofErr w:type="spellStart"/>
      <w:r>
        <w:t>Huisman</w:t>
      </w:r>
      <w:proofErr w:type="spellEnd"/>
      <w:r>
        <w:t>-</w:t>
      </w:r>
      <w:proofErr w:type="spellStart"/>
      <w:r>
        <w:t>Olff</w:t>
      </w:r>
      <w:proofErr w:type="spellEnd"/>
      <w:r>
        <w:t>-Fresco (HOF) models (</w:t>
      </w:r>
      <w:proofErr w:type="spellStart"/>
      <w:r>
        <w:t>Oksanen</w:t>
      </w:r>
      <w:proofErr w:type="spellEnd"/>
      <w:r>
        <w:t xml:space="preserve"> &amp; Minchin 2002). Simulated abunda</w:t>
      </w:r>
      <w:r w:rsidR="00441A6D">
        <w:t>nce patterns showed that only 18</w:t>
      </w:r>
      <w:r>
        <w:t xml:space="preserve"> of the 113 tree species (~13%) experience significant abundance attrition in the peninsula comparing to </w:t>
      </w:r>
      <w:r w:rsidR="00EF0A83">
        <w:t>their</w:t>
      </w:r>
      <w:r>
        <w:t xml:space="preserve"> counterpart</w:t>
      </w:r>
      <w:r w:rsidR="00EF0A83">
        <w:t>s</w:t>
      </w:r>
      <w:r>
        <w:t xml:space="preserve"> in the mainland, while </w:t>
      </w:r>
      <w:r w:rsidR="00441A6D">
        <w:t>48 of the 113 tree species (~42%) decreases in abundance which aligns with its regional abundance curve throughout its entire geographic range. T</w:t>
      </w:r>
      <w:r>
        <w:t xml:space="preserve">he majority </w:t>
      </w:r>
      <w:r w:rsidR="00441A6D">
        <w:t xml:space="preserve">(~58%) </w:t>
      </w:r>
      <w:r>
        <w:t xml:space="preserve">exhibits </w:t>
      </w:r>
      <w:r w:rsidR="00441A6D">
        <w:t>no decline in abundance along peninsular gradient</w:t>
      </w:r>
      <w:r>
        <w:t>. Th</w:t>
      </w:r>
      <w:r w:rsidR="00296F13">
        <w:t>erefore</w:t>
      </w:r>
      <w:r>
        <w:t xml:space="preserve"> this analysis suggested that </w:t>
      </w:r>
      <w:r w:rsidR="00296F13">
        <w:t xml:space="preserve">the observed </w:t>
      </w:r>
      <w:r>
        <w:t xml:space="preserve">diversity pattern of tree species </w:t>
      </w:r>
      <w:r w:rsidR="00296F13">
        <w:t>in Florida could not</w:t>
      </w:r>
      <w:r>
        <w:t xml:space="preserve"> be </w:t>
      </w:r>
      <w:r w:rsidR="00296F13">
        <w:t>explained by</w:t>
      </w:r>
      <w:r>
        <w:t xml:space="preserve"> the peninsula </w:t>
      </w:r>
      <w:r w:rsidR="00441A6D">
        <w:t>gradient</w:t>
      </w:r>
      <w:r>
        <w:t xml:space="preserve">. Rather, </w:t>
      </w:r>
      <w:r w:rsidR="00EF0A83">
        <w:t xml:space="preserve">other </w:t>
      </w:r>
      <w:r w:rsidR="00296F13">
        <w:t xml:space="preserve">stochastic </w:t>
      </w:r>
      <w:r>
        <w:t>factors</w:t>
      </w:r>
      <w:r w:rsidR="00441A6D">
        <w:t xml:space="preserve">, </w:t>
      </w:r>
      <w:r w:rsidR="00296F13">
        <w:t xml:space="preserve">i.e. </w:t>
      </w:r>
      <w:r w:rsidR="00441A6D">
        <w:t>disturbances a</w:t>
      </w:r>
      <w:r w:rsidR="00296F13">
        <w:t>nd species compositional variations</w:t>
      </w:r>
      <w:r>
        <w:t>, should be considered as the underlying causes for the</w:t>
      </w:r>
      <w:r w:rsidR="00441A6D">
        <w:t xml:space="preserve"> diversity pattern</w:t>
      </w:r>
      <w:r>
        <w:t xml:space="preserve">. </w:t>
      </w:r>
      <w:r>
        <w:br w:type="page"/>
      </w:r>
      <w:r w:rsidRPr="00EC731D">
        <w:rPr>
          <w:b/>
        </w:rPr>
        <w:lastRenderedPageBreak/>
        <w:t>1. Introduction</w:t>
      </w:r>
    </w:p>
    <w:p w14:paraId="26B3C39D" w14:textId="77777777" w:rsidR="0002663D" w:rsidRDefault="00495704">
      <w:pPr>
        <w:pStyle w:val="Normal1"/>
        <w:jc w:val="both"/>
      </w:pPr>
      <w:r>
        <w:t xml:space="preserve">The study of spatial patterns of </w:t>
      </w:r>
      <w:r w:rsidR="00D6175B">
        <w:t xml:space="preserve">biodiversity </w:t>
      </w:r>
      <w:r>
        <w:t xml:space="preserve">has been a continuing scientific inquiry since the nineteenth century (e.g. Wallace 1876) and remains as one of the most active area of research (Science 2005). Latitudinal diversity gradient </w:t>
      </w:r>
      <w:r w:rsidR="00362B51">
        <w:t xml:space="preserve">(LDG) </w:t>
      </w:r>
      <w:r>
        <w:t>is a primary biodiversity pattern recognized in a wide spectrum of taxa where the highest levels of species richness</w:t>
      </w:r>
      <w:r w:rsidR="005B3BD7">
        <w:t xml:space="preserve"> (i.e. count of species an area contains)</w:t>
      </w:r>
      <w:r>
        <w:t xml:space="preserve"> are seen in the tropics and declines toward the polar regions (Brown &amp; </w:t>
      </w:r>
      <w:proofErr w:type="spellStart"/>
      <w:r>
        <w:t>Lomolino</w:t>
      </w:r>
      <w:proofErr w:type="spellEnd"/>
      <w:r>
        <w:t xml:space="preserve"> 1998; Gaston 1996; </w:t>
      </w:r>
      <w:proofErr w:type="spellStart"/>
      <w:r>
        <w:t>Rosenzweig</w:t>
      </w:r>
      <w:proofErr w:type="spellEnd"/>
      <w:r>
        <w:t xml:space="preserve"> 1995; </w:t>
      </w:r>
      <w:proofErr w:type="spellStart"/>
      <w:r>
        <w:t>Willig</w:t>
      </w:r>
      <w:proofErr w:type="spellEnd"/>
      <w:r>
        <w:t xml:space="preserve"> 2001). Various hypotheses have been proposed to explain this widely recognized pattern, but current empirical studies tend to be confined to only few selected taxa with unstandardized sampling campaign (</w:t>
      </w:r>
      <w:proofErr w:type="spellStart"/>
      <w:r>
        <w:t>Willig</w:t>
      </w:r>
      <w:proofErr w:type="spellEnd"/>
      <w:r>
        <w:t xml:space="preserve"> et al. 2003; </w:t>
      </w:r>
      <w:proofErr w:type="spellStart"/>
      <w:r>
        <w:t>Kreft</w:t>
      </w:r>
      <w:proofErr w:type="spellEnd"/>
      <w:r>
        <w:t xml:space="preserve"> and </w:t>
      </w:r>
      <w:proofErr w:type="spellStart"/>
      <w:r>
        <w:t>Jetz</w:t>
      </w:r>
      <w:proofErr w:type="spellEnd"/>
      <w:r>
        <w:t xml:space="preserve"> 2007). </w:t>
      </w:r>
      <w:proofErr w:type="spellStart"/>
      <w:r w:rsidR="00A26FED">
        <w:t>Particulary</w:t>
      </w:r>
      <w:proofErr w:type="spellEnd"/>
      <w:r w:rsidR="00A26FED">
        <w:t xml:space="preserve">, woody </w:t>
      </w:r>
      <w:r>
        <w:t xml:space="preserve">plants have received little attention although they are one of the most prominent organisms sustaining biodiversity and functions of ecosystems. </w:t>
      </w:r>
    </w:p>
    <w:p w14:paraId="59643866" w14:textId="77777777" w:rsidR="0002663D" w:rsidRDefault="00495704">
      <w:pPr>
        <w:pStyle w:val="Normal1"/>
        <w:jc w:val="both"/>
      </w:pPr>
      <w:r>
        <w:t xml:space="preserve">Studies, on the other hand, have shown notable exceptions as well as secondary (or more localized) biodiversity patterns (e.g. Simpson 1964; Robinson et al. 2000). Among these variations, peninsular effect is a pattern found in peninsulas where </w:t>
      </w:r>
      <w:r w:rsidR="005B3BD7">
        <w:t xml:space="preserve">species richness </w:t>
      </w:r>
      <w:r>
        <w:t xml:space="preserve">declines from mainland to tip (Simpson 1964). The peninsular effect has attracted considerable attention over the past 50 years, but has not yet proved to be a cross-taxonomy general pattern, such as Jenkins et al. (2008) found that only 18 out of 37 studies (49%) supported the peninsula effect and concluded that the current state of peninsula research suffered from limited quantitative data analysis. </w:t>
      </w:r>
      <w:proofErr w:type="spellStart"/>
      <w:r>
        <w:t>Battisti</w:t>
      </w:r>
      <w:proofErr w:type="spellEnd"/>
      <w:r>
        <w:t xml:space="preserve"> (2014) also stated that the peninsula effect is idiosyncratic, depending on context, taxonomic group, and analytic scales. </w:t>
      </w:r>
    </w:p>
    <w:p w14:paraId="74D47D23" w14:textId="77777777" w:rsidR="0002663D" w:rsidRDefault="00495704">
      <w:pPr>
        <w:pStyle w:val="Normal1"/>
        <w:jc w:val="both"/>
      </w:pPr>
      <w:r>
        <w:t xml:space="preserve">For studies with observed peninsular effect, immigration-extinction hypothesis by Simpson (1964) (later also known as geometry hypothesis) has shown explanatory power for some taxa </w:t>
      </w:r>
      <w:r w:rsidR="00B663F5">
        <w:t xml:space="preserve">in </w:t>
      </w:r>
      <w:r>
        <w:t xml:space="preserve">assemblages of various peninsulas, and such examples include birds in North America </w:t>
      </w:r>
      <w:r>
        <w:lastRenderedPageBreak/>
        <w:t xml:space="preserve">(MacArthur &amp; Wilson 1967), </w:t>
      </w:r>
      <w:proofErr w:type="spellStart"/>
      <w:r>
        <w:t>heteromyid</w:t>
      </w:r>
      <w:proofErr w:type="spellEnd"/>
      <w:r>
        <w:t xml:space="preserve"> rodents in Baja California (Taylor &amp; Regal 1978), scorpions in Florida (Due &amp; Polis 1986) and forest vegetation in Maine (Milne &amp; Forman 1986) as well as butterflies in Florida (Brown &amp; </w:t>
      </w:r>
      <w:proofErr w:type="spellStart"/>
      <w:r>
        <w:t>Opler</w:t>
      </w:r>
      <w:proofErr w:type="spellEnd"/>
      <w:r>
        <w:t xml:space="preserve"> 1990). The geometry hypothesis emphasized the role of island-like </w:t>
      </w:r>
      <w:r w:rsidR="00A26FED">
        <w:t xml:space="preserve">geometry </w:t>
      </w:r>
      <w:r>
        <w:t xml:space="preserve">of peninsulas on demographic processes - immigration and extinction. Simpson (1964) argued that immigration from population sources in mainland is restricted by peninsula geometry where geographic spread is along peninsula axis only, and thus the rate of immigration decreases with distance. As continuing colonization of peninsulas is inevitably hindered, a high extinction rate is expected due to low population density. Consequently, </w:t>
      </w:r>
      <w:r w:rsidR="00430EC6">
        <w:t>the gradual</w:t>
      </w:r>
      <w:r>
        <w:t xml:space="preserve"> decline of immigration/extinction ratio along the peninsula from the mainland </w:t>
      </w:r>
      <w:r w:rsidR="00430EC6">
        <w:t xml:space="preserve">eventually </w:t>
      </w:r>
      <w:r>
        <w:t xml:space="preserve">leads to a decline in species richness. </w:t>
      </w:r>
    </w:p>
    <w:p w14:paraId="16D1B0FC" w14:textId="77777777" w:rsidR="0002663D" w:rsidRDefault="00495704">
      <w:pPr>
        <w:pStyle w:val="Normal1"/>
        <w:jc w:val="both"/>
      </w:pPr>
      <w:r>
        <w:t xml:space="preserve">Many related studies have </w:t>
      </w:r>
      <w:r w:rsidR="00351C09">
        <w:t xml:space="preserve">attributed low species richness in peninsular to </w:t>
      </w:r>
      <w:r>
        <w:t xml:space="preserve">the geometry hypothesis (Robertson 1955; Simpson 1964; MacArthur and Wilson 1967; Cook 1969; </w:t>
      </w:r>
      <w:proofErr w:type="spellStart"/>
      <w:r>
        <w:t>Kiester</w:t>
      </w:r>
      <w:proofErr w:type="spellEnd"/>
      <w:r>
        <w:t xml:space="preserve"> 1971), but this hypothesis has often been used as a verbal argument labeled as “</w:t>
      </w:r>
      <w:r>
        <w:rPr>
          <w:i/>
        </w:rPr>
        <w:t>red herring</w:t>
      </w:r>
      <w:r>
        <w:t>” (</w:t>
      </w:r>
      <w:proofErr w:type="spellStart"/>
      <w:r>
        <w:t>Busack</w:t>
      </w:r>
      <w:proofErr w:type="spellEnd"/>
      <w:r>
        <w:t xml:space="preserve"> and Hedges 1984) rather than being critically tested partly because collecting quantifiable data pertinent to immigration-extinction dynamics would be extremely onerous and unlikely to be attained especially for </w:t>
      </w:r>
      <w:r w:rsidR="00912F19">
        <w:rPr>
          <w:rFonts w:hint="eastAsia"/>
          <w:lang w:eastAsia="ko-KR"/>
        </w:rPr>
        <w:t>non-</w:t>
      </w:r>
      <w:proofErr w:type="spellStart"/>
      <w:r w:rsidR="00912F19">
        <w:rPr>
          <w:rFonts w:hint="eastAsia"/>
          <w:lang w:eastAsia="ko-KR"/>
        </w:rPr>
        <w:t>volant</w:t>
      </w:r>
      <w:proofErr w:type="spellEnd"/>
      <w:r w:rsidR="00912F19">
        <w:rPr>
          <w:rFonts w:hint="eastAsia"/>
          <w:lang w:eastAsia="ko-KR"/>
        </w:rPr>
        <w:t xml:space="preserve"> organisms. </w:t>
      </w:r>
      <w:r w:rsidR="00CE3F19">
        <w:t xml:space="preserve">We have identified common issues relating to </w:t>
      </w:r>
      <w:r w:rsidR="00EA7E61">
        <w:t xml:space="preserve">the </w:t>
      </w:r>
      <w:r w:rsidR="00912F19">
        <w:rPr>
          <w:rFonts w:hint="eastAsia"/>
          <w:lang w:eastAsia="ko-KR"/>
        </w:rPr>
        <w:t>data quality of</w:t>
      </w:r>
      <w:r w:rsidR="00CE3F19">
        <w:t xml:space="preserve"> </w:t>
      </w:r>
      <w:r w:rsidR="0030246E">
        <w:t>peninsular</w:t>
      </w:r>
      <w:r w:rsidR="00CE3F19">
        <w:t xml:space="preserve"> studies</w:t>
      </w:r>
      <w:r w:rsidR="0030246E">
        <w:t xml:space="preserve"> for tree species, such as</w:t>
      </w:r>
      <w:r w:rsidR="00CE3F19">
        <w:t xml:space="preserve"> </w:t>
      </w:r>
      <w:r w:rsidR="0030246E">
        <w:t>incomplete data coverage, unstandardized sampling protoco</w:t>
      </w:r>
      <w:r w:rsidR="00CE3F19">
        <w:t xml:space="preserve">ls over time, </w:t>
      </w:r>
      <w:r w:rsidR="00CE3F19">
        <w:rPr>
          <w:rFonts w:hint="eastAsia"/>
          <w:lang w:eastAsia="ko-KR"/>
        </w:rPr>
        <w:t xml:space="preserve">and </w:t>
      </w:r>
      <w:r w:rsidR="00CE3F19">
        <w:t xml:space="preserve">uncertainty in taxonomic </w:t>
      </w:r>
      <w:ins w:id="1" w:author="Lian Feng" w:date="2017-03-17T12:47:00Z">
        <w:r w:rsidR="008003E7">
          <w:t>identification, which</w:t>
        </w:r>
      </w:ins>
      <w:r w:rsidR="0030246E">
        <w:t xml:space="preserve"> together have led</w:t>
      </w:r>
      <w:r w:rsidR="00CE3F19">
        <w:t xml:space="preserve"> to limited empirical evidence</w:t>
      </w:r>
      <w:r w:rsidR="00912F19">
        <w:rPr>
          <w:rFonts w:hint="eastAsia"/>
          <w:lang w:eastAsia="ko-KR"/>
        </w:rPr>
        <w:t xml:space="preserve"> for peninsular effect</w:t>
      </w:r>
      <w:r w:rsidR="00CE3F19">
        <w:rPr>
          <w:rFonts w:hint="eastAsia"/>
          <w:lang w:eastAsia="ko-KR"/>
        </w:rPr>
        <w:t xml:space="preserve"> </w:t>
      </w:r>
      <w:r w:rsidR="00CE3F19">
        <w:t xml:space="preserve">(Jenkins et al. 2008; </w:t>
      </w:r>
      <w:proofErr w:type="spellStart"/>
      <w:r w:rsidR="00CE3F19">
        <w:t>Battisti</w:t>
      </w:r>
      <w:proofErr w:type="spellEnd"/>
      <w:r w:rsidR="00CE3F19">
        <w:t xml:space="preserve"> 2014)</w:t>
      </w:r>
      <w:r w:rsidR="00CE3F19">
        <w:rPr>
          <w:rFonts w:hint="eastAsia"/>
          <w:lang w:eastAsia="ko-KR"/>
        </w:rPr>
        <w:t xml:space="preserve">. </w:t>
      </w:r>
      <w:r w:rsidR="00977A0A">
        <w:rPr>
          <w:rFonts w:hint="eastAsia"/>
          <w:lang w:eastAsia="ko-KR"/>
        </w:rPr>
        <w:t xml:space="preserve"> </w:t>
      </w:r>
    </w:p>
    <w:p w14:paraId="057F8466" w14:textId="77777777" w:rsidR="0002663D" w:rsidRDefault="00495704">
      <w:pPr>
        <w:pStyle w:val="Normal1"/>
        <w:jc w:val="both"/>
      </w:pPr>
      <w:r>
        <w:t>Alternatively, population dynamics may provide insights as demographic processes, are closely related to population density distribution (</w:t>
      </w:r>
      <w:proofErr w:type="spellStart"/>
      <w:r>
        <w:t>Pimm</w:t>
      </w:r>
      <w:proofErr w:type="spellEnd"/>
      <w:r>
        <w:t xml:space="preserve"> et al. 1988; Gaston 2009; Sutton &amp; Morgan 2009). Empirical studies from invasion ecology have shown high abundance (in the </w:t>
      </w:r>
      <w:r>
        <w:lastRenderedPageBreak/>
        <w:t xml:space="preserve">form of </w:t>
      </w:r>
      <w:proofErr w:type="spellStart"/>
      <w:r>
        <w:t>phytosociological</w:t>
      </w:r>
      <w:proofErr w:type="spellEnd"/>
      <w:r>
        <w:t xml:space="preserve"> ‘importance values’) is significantly associated with successful immigration and establishment (</w:t>
      </w:r>
      <w:proofErr w:type="spellStart"/>
      <w:r>
        <w:t>Colautti</w:t>
      </w:r>
      <w:proofErr w:type="spellEnd"/>
      <w:r>
        <w:t xml:space="preserve"> et al. 2006). On the other hand, low abundance has often been associated with high levels of extinction (</w:t>
      </w:r>
      <w:proofErr w:type="spellStart"/>
      <w:r>
        <w:t>Lavergne</w:t>
      </w:r>
      <w:proofErr w:type="spellEnd"/>
      <w:r>
        <w:t xml:space="preserve"> et al. 2006; Sutton &amp; Morgan 2009). Therefore, </w:t>
      </w:r>
      <w:r w:rsidR="0094785B">
        <w:t xml:space="preserve">we postulate the </w:t>
      </w:r>
      <w:r>
        <w:t xml:space="preserve">current abundance level of species </w:t>
      </w:r>
      <w:r w:rsidR="0094785B">
        <w:t>is</w:t>
      </w:r>
      <w:r>
        <w:t xml:space="preserve"> a ramification of past immigration-extinction dynamics </w:t>
      </w:r>
      <w:r w:rsidR="0094785B">
        <w:t>in peninsular thus</w:t>
      </w:r>
      <w:r>
        <w:t xml:space="preserve"> an important </w:t>
      </w:r>
      <w:r w:rsidR="0094785B">
        <w:t xml:space="preserve">indicator </w:t>
      </w:r>
      <w:r>
        <w:t xml:space="preserve">of such dynamics in the future. In this sense, </w:t>
      </w:r>
      <w:r w:rsidR="0094785B">
        <w:t>we</w:t>
      </w:r>
      <w:r>
        <w:t xml:space="preserve"> expect an appreciable </w:t>
      </w:r>
      <w:r w:rsidR="0094785B">
        <w:t xml:space="preserve">abrupt </w:t>
      </w:r>
      <w:r>
        <w:t xml:space="preserve">decrease in abundance when a species range </w:t>
      </w:r>
      <w:r w:rsidR="00B44A57">
        <w:t xml:space="preserve">extends </w:t>
      </w:r>
      <w:r>
        <w:t>a peninsula if the demographic process of this species is negatively impacted by peninsula geometry.</w:t>
      </w:r>
    </w:p>
    <w:p w14:paraId="0806F029" w14:textId="77777777" w:rsidR="0002663D" w:rsidRDefault="00495704">
      <w:pPr>
        <w:pStyle w:val="Normal1"/>
        <w:jc w:val="both"/>
        <w:rPr>
          <w:lang w:eastAsia="ko-KR"/>
        </w:rPr>
      </w:pPr>
      <w:r>
        <w:t xml:space="preserve">In this study, </w:t>
      </w:r>
      <w:r w:rsidR="006D7537">
        <w:t xml:space="preserve">we used a comprehensive </w:t>
      </w:r>
      <w:r w:rsidR="006D7537">
        <w:rPr>
          <w:rFonts w:hint="eastAsia"/>
          <w:lang w:eastAsia="ko-KR"/>
        </w:rPr>
        <w:t xml:space="preserve">FIA </w:t>
      </w:r>
      <w:r w:rsidR="006D7537">
        <w:t xml:space="preserve">annual inventory </w:t>
      </w:r>
      <w:r w:rsidR="006D7537">
        <w:rPr>
          <w:rFonts w:hint="eastAsia"/>
          <w:lang w:eastAsia="ko-KR"/>
        </w:rPr>
        <w:t>database</w:t>
      </w:r>
      <w:r w:rsidR="007F667B">
        <w:rPr>
          <w:lang w:eastAsia="ko-KR"/>
        </w:rPr>
        <w:t xml:space="preserve"> </w:t>
      </w:r>
      <w:r w:rsidR="006D7537">
        <w:rPr>
          <w:rFonts w:hint="eastAsia"/>
          <w:lang w:eastAsia="ko-KR"/>
        </w:rPr>
        <w:t>to examine</w:t>
      </w:r>
      <w:r>
        <w:t xml:space="preserve"> </w:t>
      </w:r>
      <w:r w:rsidR="005945CA">
        <w:t xml:space="preserve">abundance </w:t>
      </w:r>
      <w:r>
        <w:t xml:space="preserve">patterns of </w:t>
      </w:r>
      <w:r w:rsidR="006679AF">
        <w:t xml:space="preserve">all </w:t>
      </w:r>
      <w:r>
        <w:t>tree species</w:t>
      </w:r>
      <w:r w:rsidR="002508F8">
        <w:t xml:space="preserve"> found in Florida</w:t>
      </w:r>
      <w:r>
        <w:t xml:space="preserve"> across its entire geographic range in eastern </w:t>
      </w:r>
      <w:r w:rsidR="006679AF">
        <w:t>U.S. forest</w:t>
      </w:r>
      <w:r>
        <w:t>. Specifically, we compared each species’ abundance variations in the peninsula with its overall patterns in the mainland</w:t>
      </w:r>
      <w:r w:rsidR="00EF0A83">
        <w:t xml:space="preserve"> to look for </w:t>
      </w:r>
      <w:r w:rsidR="006679AF">
        <w:t xml:space="preserve">the signature of </w:t>
      </w:r>
      <w:r w:rsidR="006D7537">
        <w:rPr>
          <w:rFonts w:hint="eastAsia"/>
          <w:lang w:eastAsia="ko-KR"/>
        </w:rPr>
        <w:t xml:space="preserve">abrupt </w:t>
      </w:r>
      <w:r w:rsidR="00EF0A83">
        <w:t>abundance decrease</w:t>
      </w:r>
      <w:r w:rsidR="007F667B">
        <w:t xml:space="preserve"> </w:t>
      </w:r>
      <w:r w:rsidR="00EF0A83">
        <w:t>attribute to peninsular geometry</w:t>
      </w:r>
      <w:r>
        <w:t>.</w:t>
      </w:r>
      <w:r w:rsidR="007F667B" w:rsidDel="007F667B">
        <w:t xml:space="preserve"> </w:t>
      </w:r>
      <w:r>
        <w:t>We also simulate abundance patterns for each species across its entire geographic range to discern variations in a systematic manner. Bootstrapping technique (</w:t>
      </w:r>
      <w:proofErr w:type="spellStart"/>
      <w:r>
        <w:t>Efron</w:t>
      </w:r>
      <w:proofErr w:type="spellEnd"/>
      <w:r>
        <w:t xml:space="preserve"> 1979) is adapted in the models to compensate small number of sample size. More details of data preparation and analytic methods are provided in the later sections. </w:t>
      </w:r>
    </w:p>
    <w:p w14:paraId="0D3803BA" w14:textId="77777777" w:rsidR="008E726F" w:rsidRDefault="008E726F">
      <w:pPr>
        <w:pStyle w:val="Normal1"/>
        <w:jc w:val="both"/>
        <w:rPr>
          <w:lang w:eastAsia="ko-KR"/>
        </w:rPr>
      </w:pPr>
    </w:p>
    <w:p w14:paraId="38F3BE34" w14:textId="77777777" w:rsidR="0002663D" w:rsidRDefault="0073163E">
      <w:pPr>
        <w:pStyle w:val="Heading1"/>
      </w:pPr>
      <w:r>
        <w:br w:type="column"/>
      </w:r>
      <w:r w:rsidR="00495704">
        <w:lastRenderedPageBreak/>
        <w:t xml:space="preserve">2. Materials and </w:t>
      </w:r>
      <w:r>
        <w:t xml:space="preserve">Methods </w:t>
      </w:r>
    </w:p>
    <w:p w14:paraId="79D49D3D" w14:textId="77777777" w:rsidR="0002663D" w:rsidRDefault="00495704">
      <w:pPr>
        <w:pStyle w:val="Normal1"/>
        <w:jc w:val="both"/>
      </w:pPr>
      <w:r>
        <w:t>In the United States, Forest Inventory and Analysis (FIA) program</w:t>
      </w:r>
      <w:r w:rsidR="00DE2A7E">
        <w:t xml:space="preserve"> of the U.S. </w:t>
      </w:r>
      <w:r w:rsidR="005340CC">
        <w:t xml:space="preserve">Forest Service </w:t>
      </w:r>
      <w:r>
        <w:t xml:space="preserve">has been consistently providing nation-wide </w:t>
      </w:r>
      <w:r w:rsidR="001846D4" w:rsidRPr="00217FBC">
        <w:t>tree census information</w:t>
      </w:r>
      <w:r>
        <w:t xml:space="preserve"> </w:t>
      </w:r>
      <w:r w:rsidR="001846D4">
        <w:t xml:space="preserve">regarding </w:t>
      </w:r>
      <w:r>
        <w:t xml:space="preserve">the extent, condition, status and trends of the forest resources in the country (Smith 2002). </w:t>
      </w:r>
      <w:r w:rsidR="00217FBC" w:rsidRPr="00217FBC">
        <w:t xml:space="preserve">FIA program adopted systematic five-year rolling annual inventory system with the unified </w:t>
      </w:r>
      <w:r w:rsidR="00846CB8">
        <w:t xml:space="preserve">fixed-radius </w:t>
      </w:r>
      <w:r w:rsidR="00217FBC" w:rsidRPr="00217FBC">
        <w:t>plot design gaining significant credibility in timeliness of data acquisition and data comparability (</w:t>
      </w:r>
      <w:proofErr w:type="spellStart"/>
      <w:r w:rsidR="00217FBC" w:rsidRPr="00217FBC">
        <w:t>Bechtold</w:t>
      </w:r>
      <w:proofErr w:type="spellEnd"/>
      <w:r w:rsidR="00217FBC" w:rsidRPr="00217FBC">
        <w:t xml:space="preserve"> and Patterson 2005). FIA plot</w:t>
      </w:r>
      <w:r w:rsidR="005340CC">
        <w:t xml:space="preserve"> </w:t>
      </w:r>
      <w:r w:rsidR="00217FBC" w:rsidRPr="00217FBC">
        <w:t>consist of four 7</w:t>
      </w:r>
      <w:ins w:id="2" w:author="Lian Feng" w:date="2017-03-17T12:49:00Z">
        <w:r w:rsidR="008003E7" w:rsidRPr="00217FBC">
          <w:t>.2-meter</w:t>
        </w:r>
      </w:ins>
      <w:r w:rsidR="00217FBC" w:rsidRPr="00217FBC">
        <w:t xml:space="preserve"> fixed-radius subplots to tally all trees with a diameter at breast height (</w:t>
      </w:r>
      <w:proofErr w:type="spellStart"/>
      <w:r w:rsidR="00217FBC" w:rsidRPr="00217FBC">
        <w:t>d.b.h</w:t>
      </w:r>
      <w:proofErr w:type="spellEnd"/>
      <w:r w:rsidR="00217FBC" w:rsidRPr="00217FBC">
        <w:t xml:space="preserve">) of at least 12.7 cm and each subplot contains a </w:t>
      </w:r>
      <w:proofErr w:type="spellStart"/>
      <w:r w:rsidR="00217FBC" w:rsidRPr="00217FBC">
        <w:t>microplot</w:t>
      </w:r>
      <w:proofErr w:type="spellEnd"/>
      <w:r w:rsidR="00217FBC" w:rsidRPr="00217FBC">
        <w:t xml:space="preserve"> for seedlings and understory inventory.</w:t>
      </w:r>
    </w:p>
    <w:p w14:paraId="6CA130E2" w14:textId="3FB81517" w:rsidR="0002663D" w:rsidRDefault="00495704">
      <w:pPr>
        <w:pStyle w:val="Normal1"/>
        <w:jc w:val="both"/>
      </w:pPr>
      <w:r>
        <w:t xml:space="preserve">In this study, we retrieved the most recent </w:t>
      </w:r>
      <w:r w:rsidR="001846D4">
        <w:t xml:space="preserve">cycle of </w:t>
      </w:r>
      <w:r>
        <w:t>FIA annual inventor</w:t>
      </w:r>
      <w:r w:rsidR="001846D4">
        <w:t>y</w:t>
      </w:r>
      <w:r>
        <w:t xml:space="preserve"> in 31 eastern states for a total of 77,523 inventory plots from FIADB version 6.0 (available at </w:t>
      </w:r>
      <w:hyperlink r:id="rId9">
        <w:r>
          <w:t>http://apps.fs.fed.us/</w:t>
        </w:r>
      </w:hyperlink>
      <w:r>
        <w:t>). FIA plot locations were mapped by their provided geographic coordinates and data were further aggregated from plot level (1 hectare) to 20 × 20 km cells. FIA plot locations acquired on private lands were perturbed randomly when recorded (</w:t>
      </w:r>
      <w:proofErr w:type="spellStart"/>
      <w:r>
        <w:t>McRoberts</w:t>
      </w:r>
      <w:proofErr w:type="spellEnd"/>
      <w:r>
        <w:t xml:space="preserve"> et al. 2005), but this practice only had minimal or no effect on studies in broad scales (</w:t>
      </w:r>
      <w:proofErr w:type="spellStart"/>
      <w:r>
        <w:t>Bechtold</w:t>
      </w:r>
      <w:proofErr w:type="spellEnd"/>
      <w:r>
        <w:t xml:space="preserve"> and Patterson 2005; Gibson et al. 2014; </w:t>
      </w:r>
      <w:proofErr w:type="spellStart"/>
      <w:r>
        <w:t>Prisley</w:t>
      </w:r>
      <w:proofErr w:type="spellEnd"/>
      <w:r>
        <w:t xml:space="preserve"> et al. 2008). Because southern Florida tip does not meet the FIA standards for forest classification, the bay area in Monroe County was not </w:t>
      </w:r>
      <w:r w:rsidR="005340CC">
        <w:t>surveyed by FIA program</w:t>
      </w:r>
      <w:r>
        <w:t xml:space="preserve">. A small proportion of costal Louisiana and Mississippi is of the same latitude with Florida, to avoid any potential confounding contribution to the comparison of abundance pattern, these regions were also excluded (i.e. areas in Louisiana and Mississippi south of the northernmost latitude </w:t>
      </w:r>
      <w:r w:rsidR="00787914">
        <w:t>31.08</w:t>
      </w:r>
      <w:r w:rsidR="00210F36">
        <w:t xml:space="preserve"> </w:t>
      </w:r>
      <w:r w:rsidR="00787914">
        <w:rPr>
          <w:vertAlign w:val="superscript"/>
        </w:rPr>
        <w:t>o</w:t>
      </w:r>
      <w:r w:rsidR="00787914">
        <w:t xml:space="preserve"> </w:t>
      </w:r>
      <w:r>
        <w:t xml:space="preserve">in Florida; see Figure 1). In total, 118,092 tally trees (113 distinct species) covering 7,320 </w:t>
      </w:r>
      <w:r w:rsidR="0094669D">
        <w:t xml:space="preserve">grids </w:t>
      </w:r>
      <w:r>
        <w:t>(approx. 3.01 million km</w:t>
      </w:r>
      <w:r w:rsidRPr="00671F33">
        <w:rPr>
          <w:vertAlign w:val="superscript"/>
        </w:rPr>
        <w:t>2</w:t>
      </w:r>
      <w:r>
        <w:t xml:space="preserve">) in the eastern U.S </w:t>
      </w:r>
      <w:ins w:id="3" w:author="Lian Feng" w:date="2017-03-17T12:50:00Z">
        <w:r w:rsidR="002A4F7C">
          <w:t>were</w:t>
        </w:r>
      </w:ins>
      <w:r>
        <w:t xml:space="preserve"> used in the study.</w:t>
      </w:r>
    </w:p>
    <w:p w14:paraId="7EDD3486" w14:textId="705748C0" w:rsidR="0002663D" w:rsidRDefault="00495704">
      <w:pPr>
        <w:pStyle w:val="Normal1"/>
        <w:jc w:val="both"/>
      </w:pPr>
      <w:r>
        <w:t xml:space="preserve">We first evaluated latitudinal diversity patterns (γ-diversity level </w:t>
      </w:r>
      <w:proofErr w:type="spellStart"/>
      <w:r>
        <w:rPr>
          <w:i/>
        </w:rPr>
        <w:t>sensu</w:t>
      </w:r>
      <w:proofErr w:type="spellEnd"/>
      <w:r>
        <w:t xml:space="preserve"> Whittaker 1977; </w:t>
      </w:r>
      <w:proofErr w:type="spellStart"/>
      <w:r>
        <w:lastRenderedPageBreak/>
        <w:t>Magurran</w:t>
      </w:r>
      <w:proofErr w:type="spellEnd"/>
      <w:r>
        <w:t xml:space="preserve"> 2004) by extracting </w:t>
      </w:r>
      <w:r w:rsidR="001C6771">
        <w:t>unique</w:t>
      </w:r>
      <w:r w:rsidR="001D2B13">
        <w:t xml:space="preserve"> species </w:t>
      </w:r>
      <w:r>
        <w:t xml:space="preserve">occurrence at 20 × 20 km </w:t>
      </w:r>
      <w:r w:rsidR="0094669D">
        <w:t>grid</w:t>
      </w:r>
      <w:r>
        <w:t>s to the nearest 1</w:t>
      </w:r>
      <w:r>
        <w:rPr>
          <w:vertAlign w:val="superscript"/>
        </w:rPr>
        <w:t>o</w:t>
      </w:r>
      <w:r>
        <w:t xml:space="preserve"> latitudinal band.</w:t>
      </w:r>
      <w:r w:rsidR="00583FFC">
        <w:t xml:space="preserve"> </w:t>
      </w:r>
      <w:r>
        <w:t xml:space="preserve">In addition, a linear regression was modeled to evaluate the relationship between tree </w:t>
      </w:r>
      <w:r w:rsidR="001C6771">
        <w:t xml:space="preserve">species richness </w:t>
      </w:r>
      <w:r>
        <w:t xml:space="preserve">and latitude. Secondly, we simulated </w:t>
      </w:r>
      <w:r w:rsidR="004D1605">
        <w:t>individual species</w:t>
      </w:r>
      <w:r w:rsidR="00BF0945">
        <w:t>-level</w:t>
      </w:r>
      <w:r w:rsidR="004D1605">
        <w:t xml:space="preserve"> </w:t>
      </w:r>
      <w:r w:rsidR="007F667B">
        <w:t>occurrence</w:t>
      </w:r>
      <w:r w:rsidR="00A74B40">
        <w:t xml:space="preserve"> </w:t>
      </w:r>
      <w:r>
        <w:t>patterns</w:t>
      </w:r>
      <w:r w:rsidR="004D1605">
        <w:t xml:space="preserve"> (i.e. stem counts</w:t>
      </w:r>
      <w:r w:rsidR="00BF0945">
        <w:t xml:space="preserve"> of </w:t>
      </w:r>
      <w:r w:rsidR="00C4193A">
        <w:t xml:space="preserve">each </w:t>
      </w:r>
      <w:r w:rsidR="00BF0945">
        <w:t>species</w:t>
      </w:r>
      <w:r w:rsidR="004D1605">
        <w:t xml:space="preserve"> at 20 × 20 km)</w:t>
      </w:r>
      <w:r>
        <w:t xml:space="preserve"> along </w:t>
      </w:r>
      <w:r w:rsidR="001E0013">
        <w:t xml:space="preserve">the </w:t>
      </w:r>
      <w:r>
        <w:t xml:space="preserve">latitudinal </w:t>
      </w:r>
      <w:r w:rsidR="001E0013">
        <w:t xml:space="preserve">gradient. </w:t>
      </w:r>
      <w:r w:rsidR="00882E41">
        <w:t xml:space="preserve">That is, for </w:t>
      </w:r>
      <w:r>
        <w:t xml:space="preserve">each species, we computed its mean occurrence </w:t>
      </w:r>
      <w:r w:rsidR="00330DDE">
        <w:t>across</w:t>
      </w:r>
      <w:r>
        <w:t xml:space="preserve"> </w:t>
      </w:r>
      <w:ins w:id="4" w:author="Lian Feng" w:date="2017-03-17T13:15:00Z">
        <w:r w:rsidR="00D86254">
          <w:t xml:space="preserve">its geographic range </w:t>
        </w:r>
      </w:ins>
      <w:r>
        <w:t xml:space="preserve">using a </w:t>
      </w:r>
      <w:proofErr w:type="gramStart"/>
      <w:r>
        <w:t>1</w:t>
      </w:r>
      <w:r>
        <w:rPr>
          <w:vertAlign w:val="superscript"/>
        </w:rPr>
        <w:t>o</w:t>
      </w:r>
      <w:r>
        <w:t xml:space="preserve"> moving</w:t>
      </w:r>
      <w:proofErr w:type="gramEnd"/>
      <w:r>
        <w:t xml:space="preserve"> window, such that </w:t>
      </w:r>
      <w:r w:rsidR="00330DDE">
        <w:t>for each 0.5</w:t>
      </w:r>
      <w:r w:rsidR="00330DDE" w:rsidRPr="00330DDE">
        <w:rPr>
          <w:vertAlign w:val="superscript"/>
        </w:rPr>
        <w:t xml:space="preserve"> </w:t>
      </w:r>
      <w:r w:rsidR="00330DDE">
        <w:rPr>
          <w:vertAlign w:val="superscript"/>
        </w:rPr>
        <w:t>o</w:t>
      </w:r>
      <w:r w:rsidR="00330DDE" w:rsidDel="002828F0">
        <w:t xml:space="preserve"> </w:t>
      </w:r>
      <w:r w:rsidR="00330DDE">
        <w:t xml:space="preserve">of latitude, </w:t>
      </w:r>
      <w:r>
        <w:t xml:space="preserve">mean </w:t>
      </w:r>
      <w:r w:rsidR="00A74B40">
        <w:t xml:space="preserve">of stem </w:t>
      </w:r>
      <w:r>
        <w:t xml:space="preserve">count in a window </w:t>
      </w:r>
      <w:r w:rsidR="00450451">
        <w:t>(</w:t>
      </w:r>
      <w:r>
        <w:t>± 0.5</w:t>
      </w:r>
      <w:r>
        <w:rPr>
          <w:vertAlign w:val="superscript"/>
        </w:rPr>
        <w:t>o</w:t>
      </w:r>
      <w:r w:rsidR="00450451">
        <w:t xml:space="preserve">) </w:t>
      </w:r>
      <w:r>
        <w:t xml:space="preserve">was extracted. </w:t>
      </w:r>
      <w:proofErr w:type="spellStart"/>
      <w:r>
        <w:t>Huisman</w:t>
      </w:r>
      <w:proofErr w:type="spellEnd"/>
      <w:r>
        <w:t>-</w:t>
      </w:r>
      <w:proofErr w:type="spellStart"/>
      <w:r>
        <w:t>Olff</w:t>
      </w:r>
      <w:proofErr w:type="spellEnd"/>
      <w:r>
        <w:t xml:space="preserve">-Fresco (HOF) models (Figure 2) were used to simulate each species’ </w:t>
      </w:r>
      <w:r w:rsidR="007F667B">
        <w:t>occurrence</w:t>
      </w:r>
      <w:r w:rsidR="00A74B40">
        <w:t xml:space="preserve"> </w:t>
      </w:r>
      <w:r>
        <w:t>distribution along latitudinal gradients. HOF models are a set of five hierarchical logistic regression models and they are simplified in a pre-determined order: (V) skewed, (IV) symmetric, (III) plateau, (II) monotonic, (I) flat response (</w:t>
      </w:r>
      <w:proofErr w:type="spellStart"/>
      <w:r>
        <w:t>Oksanen</w:t>
      </w:r>
      <w:proofErr w:type="spellEnd"/>
      <w:r>
        <w:t xml:space="preserve"> &amp; Minchin 2002). Starting with the most complex model (V), the best model is selected based on the likelihood ratio test of residual deviance with P = 0.05 (</w:t>
      </w:r>
      <w:proofErr w:type="spellStart"/>
      <w:r>
        <w:t>Oksanen</w:t>
      </w:r>
      <w:proofErr w:type="spellEnd"/>
      <w:r>
        <w:t xml:space="preserve"> &amp; Minchin 2002). </w:t>
      </w:r>
    </w:p>
    <w:p w14:paraId="07350493" w14:textId="1E012954" w:rsidR="0002663D" w:rsidRDefault="007F667B">
      <w:pPr>
        <w:pStyle w:val="Normal1"/>
        <w:jc w:val="both"/>
      </w:pPr>
      <w:r>
        <w:t xml:space="preserve">We </w:t>
      </w:r>
      <w:r w:rsidR="00BA559F">
        <w:t>look for</w:t>
      </w:r>
      <w:r>
        <w:t xml:space="preserve"> </w:t>
      </w:r>
      <w:r w:rsidR="00BA559F">
        <w:t xml:space="preserve">HOF model-based </w:t>
      </w:r>
      <w:r>
        <w:t>evidence</w:t>
      </w:r>
      <w:r w:rsidR="00BA559F">
        <w:t>s</w:t>
      </w:r>
      <w:r>
        <w:t xml:space="preserve"> for peninsula geometry hypothesis as follow</w:t>
      </w:r>
      <w:r w:rsidR="005875FC">
        <w:t>ing</w:t>
      </w:r>
      <w:r>
        <w:t xml:space="preserve"> criteria</w:t>
      </w:r>
      <w:r w:rsidR="00BA0AAA">
        <w:t xml:space="preserve"> and reason</w:t>
      </w:r>
      <w:r>
        <w:t xml:space="preserve">: </w:t>
      </w:r>
      <w:r w:rsidR="00256B64">
        <w:t>1)</w:t>
      </w:r>
      <w:r w:rsidR="001B7AB7">
        <w:t xml:space="preserve"> </w:t>
      </w:r>
      <w:r w:rsidR="00BA0AAA">
        <w:t xml:space="preserve">HOF model type V with a southern </w:t>
      </w:r>
      <w:proofErr w:type="spellStart"/>
      <w:r w:rsidR="00BA0AAA">
        <w:t>skewness</w:t>
      </w:r>
      <w:proofErr w:type="spellEnd"/>
      <w:r w:rsidR="00BA0AAA">
        <w:t xml:space="preserve"> </w:t>
      </w:r>
      <w:ins w:id="5" w:author="Lian Feng" w:date="2017-03-17T13:46:00Z">
        <w:r w:rsidR="00B31485">
          <w:t>(</w:t>
        </w:r>
      </w:ins>
      <w:ins w:id="6" w:author="Lian Feng" w:date="2017-03-17T13:47:00Z">
        <w:r w:rsidR="00B31485">
          <w:t xml:space="preserve">i.e. </w:t>
        </w:r>
      </w:ins>
      <w:ins w:id="7" w:author="Lian Feng" w:date="2017-03-17T13:46:00Z">
        <w:r w:rsidR="00B31485">
          <w:t xml:space="preserve">model maximum south of latitudinal range center) </w:t>
        </w:r>
      </w:ins>
      <w:r w:rsidR="00BA0AAA">
        <w:t xml:space="preserve">because </w:t>
      </w:r>
      <w:r w:rsidR="00BB3B04">
        <w:rPr>
          <w:rFonts w:hint="eastAsia"/>
          <w:lang w:eastAsia="ko-KR"/>
        </w:rPr>
        <w:t xml:space="preserve">negatively affected population dynamics </w:t>
      </w:r>
      <w:r w:rsidR="00BB3B04">
        <w:rPr>
          <w:lang w:eastAsia="ko-KR"/>
        </w:rPr>
        <w:t xml:space="preserve">by geometry </w:t>
      </w:r>
      <w:ins w:id="8" w:author="Lian Feng" w:date="2017-03-17T13:47:00Z">
        <w:r w:rsidR="00B31485">
          <w:rPr>
            <w:lang w:eastAsia="ko-KR"/>
          </w:rPr>
          <w:t xml:space="preserve">is believed to </w:t>
        </w:r>
      </w:ins>
      <w:r w:rsidR="00BB3B04">
        <w:rPr>
          <w:rFonts w:hint="eastAsia"/>
          <w:lang w:eastAsia="ko-KR"/>
        </w:rPr>
        <w:t xml:space="preserve">lead to </w:t>
      </w:r>
      <w:ins w:id="9" w:author="Lian Feng" w:date="2017-03-17T13:47:00Z">
        <w:r w:rsidR="00B31485">
          <w:rPr>
            <w:lang w:eastAsia="ko-KR"/>
          </w:rPr>
          <w:t xml:space="preserve">an </w:t>
        </w:r>
      </w:ins>
      <w:r w:rsidR="001B7AB7">
        <w:t>asymmetric</w:t>
      </w:r>
      <w:r w:rsidR="006B63AE">
        <w:t xml:space="preserve"> </w:t>
      </w:r>
      <w:r w:rsidR="00495704">
        <w:t xml:space="preserve">decline </w:t>
      </w:r>
      <w:r w:rsidR="00701B9A">
        <w:t xml:space="preserve">of </w:t>
      </w:r>
      <w:r w:rsidR="006B63AE">
        <w:t xml:space="preserve">simulated </w:t>
      </w:r>
      <w:r w:rsidR="00701B9A">
        <w:t>occurrence</w:t>
      </w:r>
      <w:r w:rsidR="008A76F2">
        <w:t xml:space="preserve"> </w:t>
      </w:r>
      <w:r w:rsidR="00701B9A">
        <w:t>toward</w:t>
      </w:r>
      <w:del w:id="10" w:author="Lian Feng" w:date="2017-03-17T13:47:00Z">
        <w:r w:rsidR="00701B9A" w:rsidDel="00B31485">
          <w:delText>s</w:delText>
        </w:r>
      </w:del>
      <w:r w:rsidR="00701B9A">
        <w:t xml:space="preserve"> tip of </w:t>
      </w:r>
      <w:r w:rsidR="00495704">
        <w:t>peninsula</w:t>
      </w:r>
      <w:ins w:id="11" w:author="Lian Feng" w:date="2017-03-17T13:48:00Z">
        <w:r w:rsidR="00B31485">
          <w:t>;</w:t>
        </w:r>
      </w:ins>
      <w:r w:rsidR="00256B64">
        <w:t xml:space="preserve"> and 2) </w:t>
      </w:r>
      <w:del w:id="12" w:author="Lian Feng" w:date="2017-03-17T13:47:00Z">
        <w:r w:rsidR="00256B64" w:rsidDel="00B31485">
          <w:delText xml:space="preserve">its </w:delText>
        </w:r>
        <w:r w:rsidR="00BB3B04" w:rsidDel="00B31485">
          <w:delText>occurrence</w:delText>
        </w:r>
      </w:del>
      <w:ins w:id="13" w:author="Lian Feng" w:date="2017-03-17T13:47:00Z">
        <w:r w:rsidR="00B31485">
          <w:t>model</w:t>
        </w:r>
      </w:ins>
      <w:r w:rsidR="00BB3B04">
        <w:t xml:space="preserve"> </w:t>
      </w:r>
      <w:r w:rsidR="004175E1">
        <w:t>maxima</w:t>
      </w:r>
      <w:r w:rsidR="00495704">
        <w:t xml:space="preserve"> </w:t>
      </w:r>
      <w:r w:rsidR="00256B64">
        <w:t>occur</w:t>
      </w:r>
      <w:r w:rsidR="004175E1">
        <w:t>s</w:t>
      </w:r>
      <w:r w:rsidR="00256B64">
        <w:t xml:space="preserve"> within Florida peninsular</w:t>
      </w:r>
      <w:r w:rsidR="00ED7798">
        <w:t xml:space="preserve"> (lower than 32</w:t>
      </w:r>
      <w:r w:rsidR="00ED7798">
        <w:rPr>
          <w:vertAlign w:val="superscript"/>
        </w:rPr>
        <w:t>o</w:t>
      </w:r>
      <w:r w:rsidR="00ED7798">
        <w:t xml:space="preserve"> latitude) </w:t>
      </w:r>
      <w:r w:rsidR="004175E1">
        <w:t xml:space="preserve">because </w:t>
      </w:r>
      <w:r w:rsidR="00ED7798">
        <w:t>we</w:t>
      </w:r>
      <w:r w:rsidR="00AC044E">
        <w:t xml:space="preserve"> speculate if the maxima occur</w:t>
      </w:r>
      <w:r w:rsidR="0044619B">
        <w:t>s</w:t>
      </w:r>
      <w:r w:rsidR="00AC044E">
        <w:t xml:space="preserve"> </w:t>
      </w:r>
      <w:del w:id="14" w:author="Lian Feng" w:date="2017-03-17T13:48:00Z">
        <w:r w:rsidR="00AC044E" w:rsidDel="00B31485">
          <w:delText>above the geometry</w:delText>
        </w:r>
      </w:del>
      <w:ins w:id="15" w:author="Lian Feng" w:date="2017-03-17T13:48:00Z">
        <w:r w:rsidR="00B31485">
          <w:t>north</w:t>
        </w:r>
      </w:ins>
      <w:r w:rsidR="00AC044E">
        <w:t xml:space="preserve"> of peninsular </w:t>
      </w:r>
      <w:r w:rsidR="0044619B">
        <w:t>(higher than 32</w:t>
      </w:r>
      <w:r w:rsidR="0044619B">
        <w:rPr>
          <w:vertAlign w:val="superscript"/>
        </w:rPr>
        <w:t>o</w:t>
      </w:r>
      <w:r w:rsidR="0044619B">
        <w:t xml:space="preserve"> latitude) </w:t>
      </w:r>
      <w:r w:rsidR="00AC044E">
        <w:t xml:space="preserve">its </w:t>
      </w:r>
      <w:r w:rsidR="0044619B">
        <w:t xml:space="preserve">asymmetric decline </w:t>
      </w:r>
      <w:del w:id="16" w:author="Lian Feng" w:date="2017-03-17T13:49:00Z">
        <w:r w:rsidR="0044619B" w:rsidDel="00B31485">
          <w:delText xml:space="preserve">is </w:delText>
        </w:r>
      </w:del>
      <w:ins w:id="17" w:author="Lian Feng" w:date="2017-03-17T13:49:00Z">
        <w:r w:rsidR="00B31485">
          <w:t xml:space="preserve">might be </w:t>
        </w:r>
      </w:ins>
      <w:r w:rsidR="0044619B">
        <w:t>associated with other stochastic factors such as disturbances rather than geometry hypothesis</w:t>
      </w:r>
      <w:r w:rsidR="00256B64">
        <w:t>.</w:t>
      </w:r>
      <w:r w:rsidR="00495704">
        <w:t xml:space="preserve"> Other HOF model types </w:t>
      </w:r>
      <w:r w:rsidR="003A2BBE">
        <w:t xml:space="preserve">(I to IV) </w:t>
      </w:r>
      <w:r w:rsidR="00495704">
        <w:t xml:space="preserve">were regarded not being affected by the peninsula geometry. There are many endemic species in Florida, especially southern Florida and they are sparsely distributed across its small </w:t>
      </w:r>
      <w:r w:rsidR="003A2BBE">
        <w:t xml:space="preserve">latitudinal </w:t>
      </w:r>
      <w:r w:rsidR="00495704">
        <w:t xml:space="preserve">ranges </w:t>
      </w:r>
      <w:r w:rsidR="003A2BBE">
        <w:t xml:space="preserve">(less than 5 </w:t>
      </w:r>
      <w:r w:rsidR="003A2BBE">
        <w:rPr>
          <w:vertAlign w:val="superscript"/>
        </w:rPr>
        <w:t>o</w:t>
      </w:r>
      <w:r w:rsidR="003A2BBE">
        <w:t xml:space="preserve"> latitude)</w:t>
      </w:r>
      <w:r w:rsidR="00495704">
        <w:t>. T</w:t>
      </w:r>
      <w:del w:id="18" w:author="Lian Feng" w:date="2017-03-17T13:50:00Z">
        <w:r w:rsidR="00495704" w:rsidDel="00B31485">
          <w:delText>herefore t</w:delText>
        </w:r>
      </w:del>
      <w:r w:rsidR="00495704">
        <w:t xml:space="preserve">hey were not included in HOF model simulation but referred to as endemic species in further analysis as </w:t>
      </w:r>
      <w:r w:rsidR="00495704">
        <w:lastRenderedPageBreak/>
        <w:t xml:space="preserve">well as not being affected by the peninsula geometry. </w:t>
      </w:r>
    </w:p>
    <w:p w14:paraId="17FD33AD" w14:textId="77777777" w:rsidR="0002663D" w:rsidRDefault="00495704">
      <w:pPr>
        <w:pStyle w:val="Normal1"/>
        <w:jc w:val="both"/>
      </w:pPr>
      <w:r>
        <w:t xml:space="preserve">Data were extracted and managed using </w:t>
      </w:r>
      <w:proofErr w:type="spellStart"/>
      <w:r>
        <w:t>PostgreSQL</w:t>
      </w:r>
      <w:proofErr w:type="spellEnd"/>
      <w:r>
        <w:t xml:space="preserve"> 9.6.1 (</w:t>
      </w:r>
      <w:proofErr w:type="spellStart"/>
      <w:r>
        <w:t>PostgreSQL</w:t>
      </w:r>
      <w:proofErr w:type="spellEnd"/>
      <w:r>
        <w:t xml:space="preserve"> Global Development Group, 2017). All statistical analyses were performed in R version 2.12.1 (R Development Core Team, 2010).</w:t>
      </w:r>
    </w:p>
    <w:p w14:paraId="67B43722" w14:textId="77777777" w:rsidR="0073163E" w:rsidRDefault="0073163E">
      <w:pPr>
        <w:pStyle w:val="Normal1"/>
        <w:jc w:val="both"/>
      </w:pPr>
    </w:p>
    <w:p w14:paraId="07B3F18A" w14:textId="77777777" w:rsidR="0002663D" w:rsidRDefault="0073163E">
      <w:pPr>
        <w:pStyle w:val="Heading1"/>
      </w:pPr>
      <w:r>
        <w:br w:type="column"/>
      </w:r>
      <w:r w:rsidR="00495704">
        <w:lastRenderedPageBreak/>
        <w:t>3. Results</w:t>
      </w:r>
    </w:p>
    <w:p w14:paraId="1D45FAF9" w14:textId="6A7A3689" w:rsidR="0002663D" w:rsidRDefault="00495704">
      <w:pPr>
        <w:pStyle w:val="Normal1"/>
        <w:jc w:val="both"/>
      </w:pPr>
      <w:r>
        <w:t xml:space="preserve">Figure 1 shows the richness pattern across latitudes for all </w:t>
      </w:r>
      <w:proofErr w:type="gramStart"/>
      <w:r>
        <w:t>252 tree</w:t>
      </w:r>
      <w:proofErr w:type="gramEnd"/>
      <w:r>
        <w:t xml:space="preserve"> species in the eastern 31 states. Tree </w:t>
      </w:r>
      <w:r w:rsidR="00EE12E4">
        <w:t xml:space="preserve">species richness </w:t>
      </w:r>
      <w:r>
        <w:t xml:space="preserve">exhibits a humped-shape pattern </w:t>
      </w:r>
      <w:r w:rsidR="00EE12E4">
        <w:t xml:space="preserve">along </w:t>
      </w:r>
      <w:r>
        <w:t xml:space="preserve">latitude, where the highest diversity </w:t>
      </w:r>
      <w:r w:rsidR="007668D5">
        <w:t>(</w:t>
      </w:r>
      <w:r w:rsidR="00EE6E95">
        <w:t xml:space="preserve">141 </w:t>
      </w:r>
      <w:r w:rsidR="007668D5">
        <w:t xml:space="preserve">species) </w:t>
      </w:r>
      <w:r>
        <w:t xml:space="preserve">is located around latitude 35 degree </w:t>
      </w:r>
      <w:r w:rsidR="00EE6E95">
        <w:t xml:space="preserve">in the </w:t>
      </w:r>
      <w:r>
        <w:t xml:space="preserve">central eastern U.S. and diversity decreases in both directions with a lowest in southern Florida (12 species). The decreasing </w:t>
      </w:r>
      <w:r w:rsidR="00EE12E4">
        <w:t xml:space="preserve">richness </w:t>
      </w:r>
      <w:r>
        <w:t xml:space="preserve">trend in southeastern U.S. contradicts the general </w:t>
      </w:r>
      <w:r w:rsidR="00EE12E4">
        <w:t xml:space="preserve">LDG </w:t>
      </w:r>
      <w:r>
        <w:t xml:space="preserve">pattern, but is coherent with the predicted pattern of peninsula effect in Florida where richness </w:t>
      </w:r>
      <w:r w:rsidR="007668D5">
        <w:t xml:space="preserve">gradually </w:t>
      </w:r>
      <w:r>
        <w:t xml:space="preserve">increases from 12 at tip to 118 at base (latitude 31°). In peninsula alone, 113 tree species (representing 29 taxonomic families and 62 </w:t>
      </w:r>
      <w:r w:rsidR="00EE12E4">
        <w:t>genera</w:t>
      </w:r>
      <w:r>
        <w:t>) have been observed. Species richness was significantly and positively related to latitude as indicated by a linear regression (adjusted R</w:t>
      </w:r>
      <w:r w:rsidRPr="00671F33">
        <w:rPr>
          <w:vertAlign w:val="superscript"/>
        </w:rPr>
        <w:t>2</w:t>
      </w:r>
      <w:r>
        <w:t xml:space="preserve"> = 0.97, P &lt; 0.001; Figure 3). Therefore, peninsula effect is supported for tree species in Florida, which is consistent with some previous </w:t>
      </w:r>
      <w:r w:rsidR="007668D5">
        <w:t>studies</w:t>
      </w:r>
      <w:r>
        <w:t xml:space="preserve"> at different scales (Jenkins et al. 2015; Fan and </w:t>
      </w:r>
      <w:proofErr w:type="spellStart"/>
      <w:r>
        <w:t>Waring</w:t>
      </w:r>
      <w:proofErr w:type="spellEnd"/>
      <w:r>
        <w:t>, 2009; Watson et al. 2015).</w:t>
      </w:r>
    </w:p>
    <w:p w14:paraId="62C260A1" w14:textId="71133447" w:rsidR="00482D38" w:rsidRDefault="00500BA8">
      <w:pPr>
        <w:pStyle w:val="Normal1"/>
        <w:jc w:val="both"/>
        <w:rPr>
          <w:ins w:id="19" w:author="Lian Feng" w:date="2017-03-17T16:15:00Z"/>
        </w:rPr>
      </w:pPr>
      <w:ins w:id="20" w:author="Lian Feng" w:date="2017-03-17T14:56:00Z">
        <w:r>
          <w:t xml:space="preserve">Endemic species </w:t>
        </w:r>
      </w:ins>
      <w:ins w:id="21" w:author="Lian Feng" w:date="2017-03-17T16:02:00Z">
        <w:r w:rsidR="00C94737">
          <w:t xml:space="preserve">were </w:t>
        </w:r>
      </w:ins>
      <w:ins w:id="22" w:author="Lian Feng" w:date="2017-03-17T14:57:00Z">
        <w:r>
          <w:t>defined as species</w:t>
        </w:r>
      </w:ins>
      <w:ins w:id="23" w:author="Lian Feng" w:date="2017-03-17T16:02:00Z">
        <w:r w:rsidR="00C94737">
          <w:t xml:space="preserve"> with</w:t>
        </w:r>
      </w:ins>
      <w:ins w:id="24" w:author="Lian Feng" w:date="2017-03-17T14:58:00Z">
        <w:r>
          <w:t xml:space="preserve"> a </w:t>
        </w:r>
      </w:ins>
      <w:ins w:id="25" w:author="Lian Feng" w:date="2017-03-17T16:02:00Z">
        <w:r w:rsidR="00C94737">
          <w:t xml:space="preserve">narrow </w:t>
        </w:r>
      </w:ins>
      <w:ins w:id="26" w:author="Lian Feng" w:date="2017-03-17T14:58:00Z">
        <w:r>
          <w:t xml:space="preserve">range </w:t>
        </w:r>
      </w:ins>
      <w:ins w:id="27" w:author="Lian Feng" w:date="2017-03-17T16:02:00Z">
        <w:r w:rsidR="00C94737">
          <w:t>within Florida peninsula (</w:t>
        </w:r>
      </w:ins>
      <w:ins w:id="28" w:author="Lian Feng" w:date="2017-03-17T16:12:00Z">
        <w:r w:rsidR="009874D8">
          <w:t>i.e</w:t>
        </w:r>
      </w:ins>
      <w:ins w:id="29" w:author="Lian Feng" w:date="2017-03-17T16:02:00Z">
        <w:r w:rsidR="00C94737">
          <w:t>.</w:t>
        </w:r>
      </w:ins>
      <w:ins w:id="30" w:author="Lian Feng" w:date="2017-03-17T14:58:00Z">
        <w:r>
          <w:t xml:space="preserve"> </w:t>
        </w:r>
      </w:ins>
      <w:ins w:id="31" w:author="Lian Feng" w:date="2017-03-17T14:56:00Z">
        <w:r>
          <w:t>less than 5 latitudinal</w:t>
        </w:r>
      </w:ins>
      <w:ins w:id="32" w:author="Lian Feng" w:date="2017-03-17T14:57:00Z">
        <w:r>
          <w:t xml:space="preserve"> degree</w:t>
        </w:r>
      </w:ins>
      <w:ins w:id="33" w:author="Lian Feng" w:date="2017-03-17T15:29:00Z">
        <w:r w:rsidR="003A1B0F">
          <w:t>s</w:t>
        </w:r>
      </w:ins>
      <w:ins w:id="34" w:author="Lian Feng" w:date="2017-03-17T16:03:00Z">
        <w:r w:rsidR="00C94737">
          <w:t>) and</w:t>
        </w:r>
      </w:ins>
      <w:ins w:id="35" w:author="Lian Feng" w:date="2017-03-17T14:58:00Z">
        <w:r w:rsidR="003A1B0F">
          <w:t xml:space="preserve"> </w:t>
        </w:r>
        <w:r>
          <w:t xml:space="preserve">21 </w:t>
        </w:r>
      </w:ins>
      <w:ins w:id="36" w:author="Lian Feng" w:date="2017-03-17T16:03:00Z">
        <w:r w:rsidR="00C94737">
          <w:t>species</w:t>
        </w:r>
      </w:ins>
      <w:ins w:id="37" w:author="Lian Feng" w:date="2017-03-17T15:25:00Z">
        <w:r w:rsidR="002C4538">
          <w:t xml:space="preserve"> </w:t>
        </w:r>
      </w:ins>
      <w:ins w:id="38" w:author="Lian Feng" w:date="2017-03-17T16:03:00Z">
        <w:r w:rsidR="00C94737">
          <w:t>were</w:t>
        </w:r>
      </w:ins>
      <w:ins w:id="39" w:author="Lian Feng" w:date="2017-03-17T15:29:00Z">
        <w:r w:rsidR="003A1B0F">
          <w:t xml:space="preserve"> identified</w:t>
        </w:r>
      </w:ins>
      <w:ins w:id="40" w:author="Lian Feng" w:date="2017-03-17T15:48:00Z">
        <w:r w:rsidR="00E35AD0">
          <w:t xml:space="preserve"> </w:t>
        </w:r>
      </w:ins>
      <w:ins w:id="41" w:author="Lian Feng" w:date="2017-03-17T16:03:00Z">
        <w:r w:rsidR="00C94737">
          <w:t>in this analysis</w:t>
        </w:r>
        <w:r w:rsidR="00D754C4">
          <w:t>.</w:t>
        </w:r>
      </w:ins>
      <w:ins w:id="42" w:author="Lian Feng" w:date="2017-03-17T15:29:00Z">
        <w:r w:rsidR="003A1B0F">
          <w:t xml:space="preserve"> </w:t>
        </w:r>
      </w:ins>
      <w:ins w:id="43" w:author="Lian Feng" w:date="2017-03-17T15:50:00Z">
        <w:r w:rsidR="00E35AD0">
          <w:t xml:space="preserve">Among the </w:t>
        </w:r>
      </w:ins>
      <w:ins w:id="44" w:author="Lian Feng" w:date="2017-03-17T16:04:00Z">
        <w:r w:rsidR="00D754C4">
          <w:t>other</w:t>
        </w:r>
      </w:ins>
      <w:ins w:id="45" w:author="Lian Feng" w:date="2017-03-17T16:03:00Z">
        <w:r w:rsidR="00D754C4">
          <w:t xml:space="preserve"> </w:t>
        </w:r>
      </w:ins>
      <w:ins w:id="46" w:author="Lian Feng" w:date="2017-03-17T15:26:00Z">
        <w:r w:rsidR="002C4538">
          <w:t>9</w:t>
        </w:r>
      </w:ins>
      <w:ins w:id="47" w:author="Lian Feng" w:date="2017-03-17T15:50:00Z">
        <w:r w:rsidR="00E35AD0">
          <w:t>2</w:t>
        </w:r>
      </w:ins>
      <w:ins w:id="48" w:author="Lian Feng" w:date="2017-03-17T15:26:00Z">
        <w:r w:rsidR="002C4538">
          <w:t xml:space="preserve"> </w:t>
        </w:r>
      </w:ins>
      <w:ins w:id="49" w:author="Lian Feng" w:date="2017-03-17T15:51:00Z">
        <w:r w:rsidR="00E35AD0">
          <w:t>species</w:t>
        </w:r>
      </w:ins>
      <w:ins w:id="50" w:author="Lian Feng" w:date="2017-03-17T15:50:00Z">
        <w:r w:rsidR="00E35AD0">
          <w:t xml:space="preserve"> simulated in HOF models, 9 species </w:t>
        </w:r>
      </w:ins>
      <w:ins w:id="51" w:author="Lian Feng" w:date="2017-03-17T15:26:00Z">
        <w:r w:rsidR="002C4538">
          <w:t xml:space="preserve">are </w:t>
        </w:r>
      </w:ins>
      <w:ins w:id="52" w:author="Lian Feng" w:date="2017-03-17T15:48:00Z">
        <w:r w:rsidR="00E35AD0">
          <w:t xml:space="preserve">best </w:t>
        </w:r>
      </w:ins>
      <w:ins w:id="53" w:author="Lian Feng" w:date="2017-03-17T15:49:00Z">
        <w:r w:rsidR="00E35AD0">
          <w:t>fitted</w:t>
        </w:r>
      </w:ins>
      <w:ins w:id="54" w:author="Lian Feng" w:date="2017-03-17T15:48:00Z">
        <w:r w:rsidR="00E35AD0">
          <w:t xml:space="preserve"> by </w:t>
        </w:r>
      </w:ins>
      <w:ins w:id="55" w:author="Lian Feng" w:date="2017-03-17T16:04:00Z">
        <w:r w:rsidR="00D754C4">
          <w:t xml:space="preserve">model </w:t>
        </w:r>
      </w:ins>
      <w:ins w:id="56" w:author="Lian Feng" w:date="2017-03-17T15:48:00Z">
        <w:r w:rsidR="00E35AD0">
          <w:t>type I</w:t>
        </w:r>
      </w:ins>
      <w:ins w:id="57" w:author="Lian Feng" w:date="2017-03-17T15:51:00Z">
        <w:r w:rsidR="009874D8">
          <w:t xml:space="preserve"> and </w:t>
        </w:r>
      </w:ins>
      <w:ins w:id="58" w:author="Lian Feng" w:date="2017-03-17T15:31:00Z">
        <w:r w:rsidR="003A1B0F">
          <w:t>15 species exhibit a Gaussian response</w:t>
        </w:r>
      </w:ins>
      <w:ins w:id="59" w:author="Lian Feng" w:date="2017-03-17T15:51:00Z">
        <w:r w:rsidR="00E35AD0">
          <w:t xml:space="preserve"> as type IV</w:t>
        </w:r>
      </w:ins>
      <w:ins w:id="60" w:author="Lian Feng" w:date="2017-03-17T15:32:00Z">
        <w:r w:rsidR="003A1B0F">
          <w:t xml:space="preserve">. </w:t>
        </w:r>
      </w:ins>
      <w:r w:rsidR="002C4538">
        <w:t xml:space="preserve">HOF model II (Monotonic) accounted for 21 species, </w:t>
      </w:r>
      <w:ins w:id="61" w:author="Lian Feng" w:date="2017-03-17T15:59:00Z">
        <w:r w:rsidR="00C94737">
          <w:t xml:space="preserve">and </w:t>
        </w:r>
      </w:ins>
      <w:ins w:id="62" w:author="Lian Feng" w:date="2017-03-17T16:05:00Z">
        <w:r w:rsidR="00D754C4">
          <w:t xml:space="preserve">maxima of </w:t>
        </w:r>
      </w:ins>
      <w:ins w:id="63" w:author="Lian Feng" w:date="2017-03-17T15:33:00Z">
        <w:r w:rsidR="00E35AD0">
          <w:t xml:space="preserve">13 of them </w:t>
        </w:r>
      </w:ins>
      <w:ins w:id="64" w:author="Lian Feng" w:date="2017-03-17T16:06:00Z">
        <w:r w:rsidR="00D754C4">
          <w:t xml:space="preserve">is </w:t>
        </w:r>
      </w:ins>
      <w:ins w:id="65" w:author="Lian Feng" w:date="2017-03-17T15:33:00Z">
        <w:r w:rsidR="00E35AD0">
          <w:t>south</w:t>
        </w:r>
      </w:ins>
      <w:ins w:id="66" w:author="Lian Feng" w:date="2017-03-17T15:58:00Z">
        <w:r w:rsidR="00C94737">
          <w:t xml:space="preserve"> </w:t>
        </w:r>
      </w:ins>
      <w:ins w:id="67" w:author="Lian Feng" w:date="2017-03-17T16:06:00Z">
        <w:r w:rsidR="00D754C4">
          <w:t xml:space="preserve">of the center of </w:t>
        </w:r>
      </w:ins>
      <w:ins w:id="68" w:author="Lian Feng" w:date="2017-03-17T16:13:00Z">
        <w:r w:rsidR="009874D8">
          <w:t>their</w:t>
        </w:r>
      </w:ins>
      <w:ins w:id="69" w:author="Lian Feng" w:date="2017-03-17T16:06:00Z">
        <w:r w:rsidR="00D754C4">
          <w:t xml:space="preserve"> range</w:t>
        </w:r>
      </w:ins>
      <w:ins w:id="70" w:author="Lian Feng" w:date="2017-03-17T16:13:00Z">
        <w:r w:rsidR="009874D8">
          <w:t>s and other 8 type II species had</w:t>
        </w:r>
      </w:ins>
      <w:ins w:id="71" w:author="Lian Feng" w:date="2017-03-17T16:14:00Z">
        <w:r w:rsidR="00482D38">
          <w:t xml:space="preserve"> occurrence</w:t>
        </w:r>
      </w:ins>
      <w:ins w:id="72" w:author="Lian Feng" w:date="2017-03-17T16:13:00Z">
        <w:r w:rsidR="009874D8">
          <w:t xml:space="preserve"> maxima north of </w:t>
        </w:r>
      </w:ins>
      <w:ins w:id="73" w:author="Lian Feng" w:date="2017-03-17T16:14:00Z">
        <w:r w:rsidR="00482D38">
          <w:t>their range center</w:t>
        </w:r>
      </w:ins>
      <w:ins w:id="74" w:author="Lian Feng" w:date="2017-03-17T16:06:00Z">
        <w:r w:rsidR="00D754C4">
          <w:t xml:space="preserve">. </w:t>
        </w:r>
      </w:ins>
      <w:ins w:id="75" w:author="Lian Feng" w:date="2017-03-17T15:59:00Z">
        <w:r w:rsidR="00C94737">
          <w:t xml:space="preserve">4 </w:t>
        </w:r>
        <w:proofErr w:type="gramStart"/>
        <w:r w:rsidR="00C94737">
          <w:t>type</w:t>
        </w:r>
        <w:proofErr w:type="gramEnd"/>
        <w:r w:rsidR="00C94737">
          <w:t xml:space="preserve"> III species </w:t>
        </w:r>
      </w:ins>
      <w:ins w:id="76" w:author="Lian Feng" w:date="2017-03-17T16:14:00Z">
        <w:r w:rsidR="00482D38">
          <w:t xml:space="preserve">(Plateau) </w:t>
        </w:r>
      </w:ins>
      <w:ins w:id="77" w:author="Lian Feng" w:date="2017-03-17T15:59:00Z">
        <w:r w:rsidR="00C94737">
          <w:t>were identified</w:t>
        </w:r>
      </w:ins>
      <w:ins w:id="78" w:author="Lian Feng" w:date="2017-03-17T16:16:00Z">
        <w:r w:rsidR="00482D38">
          <w:t>.</w:t>
        </w:r>
      </w:ins>
      <w:ins w:id="79" w:author="Lian Feng" w:date="2017-03-17T15:59:00Z">
        <w:r w:rsidR="00C94737">
          <w:t xml:space="preserve"> </w:t>
        </w:r>
      </w:ins>
      <w:ins w:id="80" w:author="Lian Feng" w:date="2017-03-17T16:15:00Z">
        <w:r w:rsidR="00482D38">
          <w:t>2</w:t>
        </w:r>
      </w:ins>
      <w:ins w:id="81" w:author="Lian Feng" w:date="2017-03-17T16:16:00Z">
        <w:r w:rsidR="00482D38">
          <w:t xml:space="preserve"> </w:t>
        </w:r>
      </w:ins>
      <w:ins w:id="82" w:author="Lian Feng" w:date="2017-03-17T16:14:00Z">
        <w:r w:rsidR="00482D38">
          <w:t xml:space="preserve">of them </w:t>
        </w:r>
      </w:ins>
      <w:ins w:id="83" w:author="Lian Feng" w:date="2017-03-17T16:15:00Z">
        <w:r w:rsidR="00482D38">
          <w:t>have occurrence maxima north of their range center</w:t>
        </w:r>
      </w:ins>
      <w:ins w:id="84" w:author="Lian Feng" w:date="2017-03-17T16:16:00Z">
        <w:r w:rsidR="00482D38">
          <w:t xml:space="preserve"> and 2 of them south of the range center</w:t>
        </w:r>
      </w:ins>
      <w:ins w:id="85" w:author="Lian Feng" w:date="2017-03-17T16:15:00Z">
        <w:r w:rsidR="00482D38">
          <w:t>.</w:t>
        </w:r>
      </w:ins>
      <w:ins w:id="86" w:author="Lian Feng" w:date="2017-03-17T15:28:00Z">
        <w:r w:rsidR="002C4538">
          <w:t xml:space="preserve"> </w:t>
        </w:r>
      </w:ins>
    </w:p>
    <w:p w14:paraId="20B9F302" w14:textId="17AD3907" w:rsidR="0002663D" w:rsidRDefault="00C94737">
      <w:pPr>
        <w:pStyle w:val="Normal1"/>
        <w:jc w:val="both"/>
      </w:pPr>
      <w:commentRangeStart w:id="87"/>
      <w:ins w:id="88" w:author="Lian Feng" w:date="2017-03-17T16:01:00Z">
        <w:r>
          <w:t>T</w:t>
        </w:r>
      </w:ins>
      <w:r w:rsidR="00495704">
        <w:t xml:space="preserve">ype V (skewed) was the most common latitudinal </w:t>
      </w:r>
      <w:r w:rsidR="00102150">
        <w:t xml:space="preserve">occurrence </w:t>
      </w:r>
      <w:r w:rsidR="00495704">
        <w:t xml:space="preserve">pattern and this type accounted for </w:t>
      </w:r>
      <w:del w:id="89" w:author="Lian Feng" w:date="2017-03-17T16:17:00Z">
        <w:r w:rsidR="00495704" w:rsidDel="00482D38">
          <w:delText>38% of the</w:delText>
        </w:r>
      </w:del>
      <w:ins w:id="90" w:author="Lian Feng" w:date="2017-03-17T16:17:00Z">
        <w:r w:rsidR="00482D38">
          <w:t>43</w:t>
        </w:r>
      </w:ins>
      <w:r w:rsidR="00495704">
        <w:t xml:space="preserve"> species (Table 1). </w:t>
      </w:r>
      <w:ins w:id="91" w:author="Lian Feng" w:date="2017-03-17T16:18:00Z">
        <w:r w:rsidR="00482D38">
          <w:t xml:space="preserve">25 species (22%) had peak abundance north of their latitudinal center of </w:t>
        </w:r>
        <w:r w:rsidR="00482D38">
          <w:lastRenderedPageBreak/>
          <w:t>range</w:t>
        </w:r>
      </w:ins>
      <w:ins w:id="92" w:author="Lian Feng" w:date="2017-03-17T17:06:00Z">
        <w:r w:rsidR="0043480E">
          <w:t xml:space="preserve"> and </w:t>
        </w:r>
      </w:ins>
      <w:ins w:id="93" w:author="Lian Feng" w:date="2017-03-17T17:13:00Z">
        <w:r w:rsidR="0043480E">
          <w:t xml:space="preserve">geographic ranges of </w:t>
        </w:r>
      </w:ins>
      <w:ins w:id="94" w:author="Lian Feng" w:date="2017-03-17T17:06:00Z">
        <w:r w:rsidR="0043480E">
          <w:t>12 of them</w:t>
        </w:r>
      </w:ins>
      <w:ins w:id="95" w:author="Lian Feng" w:date="2017-03-17T17:13:00Z">
        <w:r w:rsidR="0043480E">
          <w:t xml:space="preserve"> extend into Canada</w:t>
        </w:r>
      </w:ins>
      <w:ins w:id="96" w:author="Lian Feng" w:date="2017-03-17T16:19:00Z">
        <w:r w:rsidR="00482D38">
          <w:t xml:space="preserve">. </w:t>
        </w:r>
      </w:ins>
      <w:del w:id="97" w:author="Lian Feng" w:date="2017-03-17T16:17:00Z">
        <w:r w:rsidR="00495704" w:rsidDel="00482D38">
          <w:delText xml:space="preserve">Only </w:delText>
        </w:r>
      </w:del>
      <w:r w:rsidR="00C57A40">
        <w:t>15 species (13</w:t>
      </w:r>
      <w:r w:rsidR="00495704">
        <w:t xml:space="preserve">%) had their </w:t>
      </w:r>
      <w:r w:rsidR="00102150">
        <w:t>peak occurrence</w:t>
      </w:r>
      <w:r w:rsidR="00495704">
        <w:t xml:space="preserve"> south of the latitudinal center of range</w:t>
      </w:r>
      <w:del w:id="98" w:author="Lian Feng" w:date="2017-03-17T16:19:00Z">
        <w:r w:rsidR="00495704" w:rsidDel="00482D38">
          <w:delText xml:space="preserve">, which supporting the geometry hypothesis. </w:delText>
        </w:r>
      </w:del>
      <w:ins w:id="99" w:author="Lian Feng" w:date="2017-03-17T16:19:00Z">
        <w:r w:rsidR="00482D38">
          <w:t xml:space="preserve"> and</w:t>
        </w:r>
      </w:ins>
      <w:ins w:id="100" w:author="Lian Feng" w:date="2017-03-17T17:09:00Z">
        <w:r w:rsidR="0043480E">
          <w:t xml:space="preserve"> 11</w:t>
        </w:r>
      </w:ins>
      <w:ins w:id="101" w:author="Lian Feng" w:date="2017-03-17T17:01:00Z">
        <w:r w:rsidR="00E9312C">
          <w:t xml:space="preserve"> of them ha</w:t>
        </w:r>
      </w:ins>
      <w:ins w:id="102" w:author="Lian Feng" w:date="2017-03-17T17:09:00Z">
        <w:r w:rsidR="0043480E">
          <w:t>d</w:t>
        </w:r>
      </w:ins>
      <w:ins w:id="103" w:author="Lian Feng" w:date="2017-03-17T17:01:00Z">
        <w:r w:rsidR="00E9312C">
          <w:t xml:space="preserve"> maxima within Florida</w:t>
        </w:r>
      </w:ins>
      <w:ins w:id="104" w:author="Lian Feng" w:date="2017-03-17T17:09:00Z">
        <w:r w:rsidR="0043480E">
          <w:t xml:space="preserve"> peninsula</w:t>
        </w:r>
      </w:ins>
      <w:ins w:id="105" w:author="Lian Feng" w:date="2017-03-17T17:10:00Z">
        <w:r w:rsidR="0043480E">
          <w:t xml:space="preserve"> and the other 4 species had </w:t>
        </w:r>
      </w:ins>
      <w:ins w:id="106" w:author="Lian Feng" w:date="2017-03-17T17:11:00Z">
        <w:r w:rsidR="0043480E">
          <w:t>maxima</w:t>
        </w:r>
      </w:ins>
      <w:ins w:id="107" w:author="Lian Feng" w:date="2017-03-17T17:10:00Z">
        <w:r w:rsidR="0043480E">
          <w:t xml:space="preserve"> in the mainland</w:t>
        </w:r>
      </w:ins>
      <w:ins w:id="108" w:author="Lian Feng" w:date="2017-03-17T17:09:00Z">
        <w:r w:rsidR="0043480E">
          <w:t xml:space="preserve">. </w:t>
        </w:r>
      </w:ins>
      <w:ins w:id="109" w:author="Lian Feng" w:date="2017-03-17T17:10:00Z">
        <w:r w:rsidR="0043480E">
          <w:t xml:space="preserve">Thus </w:t>
        </w:r>
      </w:ins>
      <w:ins w:id="110" w:author="Lian Feng" w:date="2017-03-17T17:11:00Z">
        <w:r w:rsidR="0043480E">
          <w:t>11</w:t>
        </w:r>
      </w:ins>
      <w:ins w:id="111" w:author="Lian Feng" w:date="2017-03-17T17:10:00Z">
        <w:r w:rsidR="0043480E">
          <w:t xml:space="preserve"> species</w:t>
        </w:r>
      </w:ins>
      <w:ins w:id="112" w:author="Lian Feng" w:date="2017-03-17T17:01:00Z">
        <w:r w:rsidR="00E9312C">
          <w:t xml:space="preserve"> </w:t>
        </w:r>
      </w:ins>
      <w:ins w:id="113" w:author="Lian Feng" w:date="2017-03-17T17:11:00Z">
        <w:r w:rsidR="0043480E">
          <w:t>support geometry hypothesis.</w:t>
        </w:r>
        <w:r w:rsidR="0043480E" w:rsidDel="00482D38">
          <w:t xml:space="preserve"> </w:t>
        </w:r>
      </w:ins>
      <w:del w:id="114" w:author="Lian Feng" w:date="2017-03-17T16:18:00Z">
        <w:r w:rsidR="00495704" w:rsidDel="00482D38">
          <w:delText xml:space="preserve">The greater proportion of type V species (22%) had peak abundance significantly skewed toward northern latitudes. </w:delText>
        </w:r>
      </w:del>
      <w:del w:id="115" w:author="Lian Feng" w:date="2017-03-17T15:28:00Z">
        <w:r w:rsidR="00495704" w:rsidDel="002C4538">
          <w:delText xml:space="preserve">9 species (10%) had a flat response (type I) and the least popular type is type III (4 species, 4%). </w:delText>
        </w:r>
        <w:commentRangeEnd w:id="87"/>
        <w:r w:rsidR="00102150" w:rsidDel="002C4538">
          <w:rPr>
            <w:rStyle w:val="CommentReference"/>
          </w:rPr>
          <w:commentReference w:id="87"/>
        </w:r>
      </w:del>
    </w:p>
    <w:p w14:paraId="18AC5152" w14:textId="77777777" w:rsidR="0002663D" w:rsidRPr="0002581F" w:rsidRDefault="00102150">
      <w:pPr>
        <w:pStyle w:val="Normal1"/>
        <w:jc w:val="both"/>
        <w:rPr>
          <w:color w:val="FF6600"/>
        </w:rPr>
      </w:pPr>
      <w:r>
        <w:rPr>
          <w:b/>
          <w:color w:val="FF6600"/>
        </w:rPr>
        <w:br w:type="column"/>
      </w:r>
      <w:r w:rsidR="00495704" w:rsidRPr="0002581F">
        <w:rPr>
          <w:b/>
          <w:color w:val="FF6600"/>
        </w:rPr>
        <w:lastRenderedPageBreak/>
        <w:t xml:space="preserve">4. Discussion </w:t>
      </w:r>
    </w:p>
    <w:p w14:paraId="25B8761B" w14:textId="77777777" w:rsidR="0002663D" w:rsidRDefault="00210F36">
      <w:pPr>
        <w:pStyle w:val="Normal1"/>
        <w:jc w:val="both"/>
      </w:pPr>
      <w:r>
        <w:t>We examined …</w:t>
      </w:r>
      <w:proofErr w:type="gramStart"/>
      <w:r w:rsidR="00495704">
        <w:t>Our</w:t>
      </w:r>
      <w:proofErr w:type="gramEnd"/>
      <w:r w:rsidR="00495704">
        <w:t xml:space="preserve"> results </w:t>
      </w:r>
      <w:r w:rsidR="009B260C">
        <w:t xml:space="preserve">showed </w:t>
      </w:r>
      <w:r w:rsidR="00495704">
        <w:t>that tree species diversity decreases with distance from the mainland</w:t>
      </w:r>
      <w:r w:rsidR="009B260C">
        <w:t xml:space="preserve"> to tip</w:t>
      </w:r>
      <w:r w:rsidR="00495704">
        <w:t xml:space="preserve"> </w:t>
      </w:r>
      <w:r w:rsidR="009B260C">
        <w:t xml:space="preserve">suggesting </w:t>
      </w:r>
      <w:r w:rsidR="00495704">
        <w:t>peninsular effect</w:t>
      </w:r>
      <w:r w:rsidR="009B260C">
        <w:t xml:space="preserve"> may present in Florida peninsular</w:t>
      </w:r>
      <w:r w:rsidR="00495704">
        <w:t xml:space="preserve">. </w:t>
      </w:r>
      <w:r w:rsidR="00C57A40">
        <w:t>Most species (87% of 113 species) exhibit</w:t>
      </w:r>
      <w:r w:rsidR="00163ED9">
        <w:t>ed</w:t>
      </w:r>
      <w:r w:rsidR="00C57A40">
        <w:t xml:space="preserve"> </w:t>
      </w:r>
      <w:r w:rsidR="0004677D">
        <w:t xml:space="preserve">richness </w:t>
      </w:r>
      <w:r w:rsidR="00C57A40">
        <w:t>pattern</w:t>
      </w:r>
      <w:r w:rsidR="00163ED9">
        <w:t>s</w:t>
      </w:r>
      <w:r w:rsidR="00C57A40">
        <w:t xml:space="preserve"> aligning with its regional trend across its entire range rather than displaying any </w:t>
      </w:r>
      <w:r w:rsidR="0004677D">
        <w:t xml:space="preserve">abrupt </w:t>
      </w:r>
      <w:r w:rsidR="00163ED9">
        <w:t xml:space="preserve">signature </w:t>
      </w:r>
      <w:r w:rsidR="00C57A40">
        <w:t>decrease</w:t>
      </w:r>
      <w:r w:rsidR="0004677D">
        <w:t xml:space="preserve"> </w:t>
      </w:r>
      <w:r w:rsidR="00726788">
        <w:t xml:space="preserve">along peninsula </w:t>
      </w:r>
      <w:r w:rsidR="00C57A40">
        <w:t>as expected by the geometry hypothesis. Th</w:t>
      </w:r>
      <w:r w:rsidR="00726788">
        <w:t>erefore,</w:t>
      </w:r>
      <w:r w:rsidR="00C57A40">
        <w:t xml:space="preserve"> we concluded that </w:t>
      </w:r>
      <w:r w:rsidR="0004677D">
        <w:t xml:space="preserve">population dynamics </w:t>
      </w:r>
      <w:r w:rsidR="00163ED9">
        <w:t>examined</w:t>
      </w:r>
      <w:r w:rsidR="0004677D">
        <w:t xml:space="preserve"> by occurrence pattern of tree species in Florida failed to support </w:t>
      </w:r>
      <w:r w:rsidR="00495704">
        <w:t xml:space="preserve">geometry </w:t>
      </w:r>
      <w:r w:rsidR="0004677D">
        <w:t>hypothesis</w:t>
      </w:r>
      <w:r w:rsidR="00495704">
        <w:t xml:space="preserve"> proposed by Simp</w:t>
      </w:r>
      <w:r w:rsidR="00C57A40">
        <w:t>son’s (1964)</w:t>
      </w:r>
      <w:r w:rsidR="00495704">
        <w:t xml:space="preserve">. </w:t>
      </w:r>
    </w:p>
    <w:p w14:paraId="3097AFF1" w14:textId="77777777" w:rsidR="00210F36" w:rsidRDefault="00726788" w:rsidP="00802F92">
      <w:pPr>
        <w:pStyle w:val="Normal1"/>
        <w:jc w:val="both"/>
      </w:pPr>
      <w:r>
        <w:t xml:space="preserve">In this study, this choice of using latitudinal gradients as a surrogate for geometry gradients is justified by </w:t>
      </w:r>
      <w:r w:rsidR="00C37FAF">
        <w:t xml:space="preserve">the north-south orientation of </w:t>
      </w:r>
      <w:r>
        <w:t>peninsula. In th</w:t>
      </w:r>
      <w:r w:rsidR="00163ED9">
        <w:t>e</w:t>
      </w:r>
      <w:r>
        <w:t xml:space="preserve"> region, habitat</w:t>
      </w:r>
      <w:r w:rsidR="00210F36">
        <w:t xml:space="preserve"> conditions</w:t>
      </w:r>
      <w:r>
        <w:t xml:space="preserve"> change from a warm temperate regime in the north to subtropical climate in the south, such that this climatic </w:t>
      </w:r>
      <w:r w:rsidR="00C37FAF">
        <w:t xml:space="preserve">variation </w:t>
      </w:r>
      <w:r>
        <w:t xml:space="preserve">is also reflected in the latitudinal gradients of peninsula. </w:t>
      </w:r>
      <w:proofErr w:type="spellStart"/>
      <w:r w:rsidR="00210F36">
        <w:t>However</w:t>
      </w:r>
      <w:proofErr w:type="gramStart"/>
      <w:r w:rsidR="00210F36">
        <w:t>,</w:t>
      </w:r>
      <w:commentRangeStart w:id="116"/>
      <w:r w:rsidR="00210F36">
        <w:t>o</w:t>
      </w:r>
      <w:r w:rsidR="00BD4433">
        <w:t>ur</w:t>
      </w:r>
      <w:proofErr w:type="spellEnd"/>
      <w:proofErr w:type="gramEnd"/>
      <w:r w:rsidR="00BD4433">
        <w:t xml:space="preserve"> results</w:t>
      </w:r>
      <w:r w:rsidR="00802F92">
        <w:t xml:space="preserve"> show that</w:t>
      </w:r>
      <w:r>
        <w:t xml:space="preserve"> tree species </w:t>
      </w:r>
      <w:r w:rsidR="00A130B9">
        <w:t xml:space="preserve">occurrence </w:t>
      </w:r>
      <w:r>
        <w:t xml:space="preserve">does not follow </w:t>
      </w:r>
      <w:r w:rsidR="00955092">
        <w:t>peninsular gradients in Florida</w:t>
      </w:r>
      <w:commentRangeEnd w:id="116"/>
      <w:r w:rsidR="00A130B9">
        <w:rPr>
          <w:rStyle w:val="CommentReference"/>
        </w:rPr>
        <w:commentReference w:id="116"/>
      </w:r>
      <w:r w:rsidR="00955092">
        <w:t xml:space="preserve">. </w:t>
      </w:r>
    </w:p>
    <w:p w14:paraId="46458AFD" w14:textId="77777777" w:rsidR="00802F92" w:rsidRDefault="00726788" w:rsidP="00802F92">
      <w:pPr>
        <w:pStyle w:val="Normal1"/>
        <w:jc w:val="both"/>
      </w:pPr>
      <w:r>
        <w:t xml:space="preserve">Florida’s geological history is relatively simple and stable since the early Pliocene (Myers &amp; </w:t>
      </w:r>
      <w:proofErr w:type="spellStart"/>
      <w:r>
        <w:t>Ewel</w:t>
      </w:r>
      <w:proofErr w:type="spellEnd"/>
      <w:r>
        <w:t xml:space="preserve"> 1990), and this long environmental stability can be assumed to minimize the impact of past climatic or geological events</w:t>
      </w:r>
      <w:r w:rsidR="00955092">
        <w:t>, i.e. glacier,</w:t>
      </w:r>
      <w:r>
        <w:t xml:space="preserve"> on current distribution of tree species</w:t>
      </w:r>
      <w:r w:rsidR="00955092">
        <w:t>.</w:t>
      </w:r>
      <w:r w:rsidR="00AF2E52">
        <w:t xml:space="preserve"> </w:t>
      </w:r>
      <w:commentRangeStart w:id="117"/>
      <w:r w:rsidR="00210F36">
        <w:t xml:space="preserve">Therefore, </w:t>
      </w:r>
      <w:r w:rsidR="00AF2E52">
        <w:t>the most-widely know</w:t>
      </w:r>
      <w:r w:rsidR="00A130B9">
        <w:t>n</w:t>
      </w:r>
      <w:r w:rsidR="00AF2E52">
        <w:t xml:space="preserve"> habitat, geometry and history</w:t>
      </w:r>
      <w:r w:rsidR="00210F36">
        <w:t xml:space="preserve"> hypothesis</w:t>
      </w:r>
      <w:r w:rsidR="00AF2E52">
        <w:t xml:space="preserve">, cannot fully explain the </w:t>
      </w:r>
      <w:r w:rsidR="00210F36">
        <w:t xml:space="preserve">tree species </w:t>
      </w:r>
      <w:r w:rsidR="00AF2E52">
        <w:t>diversity patterns along Florida peninsula.</w:t>
      </w:r>
      <w:r w:rsidR="00210F36">
        <w:t xml:space="preserve"> </w:t>
      </w:r>
      <w:r w:rsidR="00802F92">
        <w:t xml:space="preserve"> </w:t>
      </w:r>
      <w:commentRangeEnd w:id="117"/>
      <w:r w:rsidR="00BD4433">
        <w:rPr>
          <w:rStyle w:val="CommentReference"/>
        </w:rPr>
        <w:commentReference w:id="117"/>
      </w:r>
    </w:p>
    <w:p w14:paraId="74F1EEF6" w14:textId="77777777" w:rsidR="00A130B9" w:rsidRDefault="00A130B9" w:rsidP="00802F92">
      <w:pPr>
        <w:pStyle w:val="Normal1"/>
        <w:jc w:val="both"/>
      </w:pPr>
    </w:p>
    <w:p w14:paraId="00695885" w14:textId="77777777" w:rsidR="00802F92" w:rsidRDefault="00802F92" w:rsidP="00726788">
      <w:pPr>
        <w:pStyle w:val="Normal1"/>
        <w:jc w:val="both"/>
      </w:pPr>
      <w:r>
        <w:t xml:space="preserve">  </w:t>
      </w:r>
      <w:commentRangeStart w:id="118"/>
      <w:r>
        <w:t>Peninsula Florida spans a nearly 6</w:t>
      </w:r>
      <w:r>
        <w:rPr>
          <w:vertAlign w:val="superscript"/>
        </w:rPr>
        <w:t>o</w:t>
      </w:r>
      <w:r>
        <w:t xml:space="preserve"> range in latitude, characterized by regular winter frosts in the north and frost-free winters in the south (Fernald, 1981), and the community structures change from southern mixed hardwood forest of north peninsular and panhandle Florida and transition into the tropical forest in southern Florida (</w:t>
      </w:r>
      <w:proofErr w:type="spellStart"/>
      <w:r>
        <w:t>Greller</w:t>
      </w:r>
      <w:proofErr w:type="spellEnd"/>
      <w:r>
        <w:t xml:space="preserve"> 1980). </w:t>
      </w:r>
      <w:commentRangeEnd w:id="118"/>
      <w:r w:rsidR="00BD4433">
        <w:rPr>
          <w:rStyle w:val="CommentReference"/>
        </w:rPr>
        <w:commentReference w:id="118"/>
      </w:r>
    </w:p>
    <w:p w14:paraId="64759140" w14:textId="77777777" w:rsidR="00726788" w:rsidRDefault="00802F92" w:rsidP="00726788">
      <w:pPr>
        <w:pStyle w:val="Normal1"/>
        <w:jc w:val="both"/>
      </w:pPr>
      <w:commentRangeStart w:id="119"/>
      <w:r>
        <w:lastRenderedPageBreak/>
        <w:t>Abundance</w:t>
      </w:r>
      <w:r w:rsidR="00726788">
        <w:t xml:space="preserve"> is greatly affected by abrupt changes reflecting sudden disruption within the geometric shape of the peninsula. Distribution of abundance across geographical ranges In other words, abundance patterns for species often vary gradually in a predictable manner by spatial autocorrelation (Fortin et al. 1989; Legendre 1993) only if the geometry of peninsula affects population dynamics.</w:t>
      </w:r>
      <w:commentRangeEnd w:id="119"/>
      <w:r w:rsidR="00BD4433">
        <w:rPr>
          <w:rStyle w:val="CommentReference"/>
        </w:rPr>
        <w:commentReference w:id="119"/>
      </w:r>
    </w:p>
    <w:p w14:paraId="0D52212A" w14:textId="77777777" w:rsidR="00726788" w:rsidRDefault="00726788" w:rsidP="00726788">
      <w:pPr>
        <w:pStyle w:val="Normal1"/>
        <w:jc w:val="both"/>
      </w:pPr>
      <w:r>
        <w:t xml:space="preserve">The tree species richness of an area will largely depend on the amount of area </w:t>
      </w:r>
      <w:r w:rsidR="00D01B5D">
        <w:t xml:space="preserve">as stated by “area-per se hypothesis” (Preston </w:t>
      </w:r>
      <w:r>
        <w:t xml:space="preserve">1960). Larger tracts of forest can support larger populations and attract new species with greater resource and habitat availability. Extinction rates are lower in large habitats as population sizes are better supported by larger habitats. Tree species richness within the </w:t>
      </w:r>
      <w:r w:rsidR="00D01B5D">
        <w:t>Peninsular</w:t>
      </w:r>
      <w:r>
        <w:t xml:space="preserve"> </w:t>
      </w:r>
      <w:r w:rsidR="00D01B5D">
        <w:t>could be</w:t>
      </w:r>
      <w:r>
        <w:t xml:space="preserve"> strongly influenced by the amount of the forested area. </w:t>
      </w:r>
    </w:p>
    <w:p w14:paraId="22CF131D" w14:textId="77777777" w:rsidR="00726788" w:rsidRDefault="00726788" w:rsidP="00726788">
      <w:pPr>
        <w:pStyle w:val="Normal1"/>
        <w:jc w:val="both"/>
      </w:pPr>
      <w:r>
        <w:t xml:space="preserve">Species having small ranges are also predicted to have greater vulnerability to extinction because they have a narrower tolerance for environmental conditions and more readily show decrease in abundance over even minor changes in habitats (Wilson et al. 2004; Schwartz et al. 2006; </w:t>
      </w:r>
      <w:proofErr w:type="spellStart"/>
      <w:r>
        <w:t>Ohlemu¨ller</w:t>
      </w:r>
      <w:proofErr w:type="spellEnd"/>
      <w:r>
        <w:t xml:space="preserve"> et al. 2008). Species with small ranges and low abundance within the Florida peninsula may be evidences of </w:t>
      </w:r>
      <w:commentRangeStart w:id="120"/>
      <w:r>
        <w:t xml:space="preserve">their history </w:t>
      </w:r>
      <w:commentRangeEnd w:id="120"/>
      <w:r w:rsidR="005E036C">
        <w:rPr>
          <w:rStyle w:val="CommentReference"/>
        </w:rPr>
        <w:commentReference w:id="120"/>
      </w:r>
      <w:r>
        <w:t xml:space="preserve">with low immigration and high extinction rates. </w:t>
      </w:r>
    </w:p>
    <w:p w14:paraId="7D1D049E" w14:textId="77777777" w:rsidR="00726788" w:rsidRDefault="00726788" w:rsidP="00726788">
      <w:pPr>
        <w:pStyle w:val="Normal1"/>
        <w:jc w:val="both"/>
      </w:pPr>
      <w:r>
        <w:t>Small-ranged species have consistently been found to be more prone to extinction (Schwartz et al. 2006; Payne &amp; Finnegan 2007; Gaston &amp; Fuller 2009); Species with small ranges and low abundance may be particularly susceptible to</w:t>
      </w:r>
      <w:r w:rsidR="00D01B5D">
        <w:t xml:space="preserve"> stochastic factors</w:t>
      </w:r>
      <w:r>
        <w:t>.</w:t>
      </w:r>
    </w:p>
    <w:p w14:paraId="5D470D5E" w14:textId="77777777" w:rsidR="00726788" w:rsidRDefault="00726788" w:rsidP="00726788">
      <w:pPr>
        <w:pStyle w:val="Normal1"/>
        <w:jc w:val="both"/>
      </w:pPr>
      <w:r>
        <w:t>Similar to one problem that LDG studies face, peninsular</w:t>
      </w:r>
      <w:commentRangeStart w:id="121"/>
      <w:r>
        <w:t xml:space="preserve">-effect </w:t>
      </w:r>
      <w:commentRangeEnd w:id="121"/>
      <w:r w:rsidR="005E036C">
        <w:rPr>
          <w:rStyle w:val="CommentReference"/>
        </w:rPr>
        <w:commentReference w:id="121"/>
      </w:r>
      <w:r>
        <w:t xml:space="preserve">research has been biased toward taxa with actively dispersal ability or highly </w:t>
      </w:r>
      <w:proofErr w:type="spellStart"/>
      <w:r>
        <w:t>vagile</w:t>
      </w:r>
      <w:proofErr w:type="spellEnd"/>
      <w:r>
        <w:t xml:space="preserve"> species whose behavior mechanism (e.g. habitat selection) may have exclusively lead to this pattern, in such case peninsular effect is only specific to this group of taxa. But before such a claim </w:t>
      </w:r>
      <w:proofErr w:type="gramStart"/>
      <w:r>
        <w:t>be</w:t>
      </w:r>
      <w:proofErr w:type="gramEnd"/>
      <w:r>
        <w:t xml:space="preserve"> made, studies of taxa with passively dispersal mechanisms will illuminate this issue at the heart of peninsular study. Species </w:t>
      </w:r>
      <w:r>
        <w:lastRenderedPageBreak/>
        <w:t>richness</w:t>
      </w:r>
    </w:p>
    <w:p w14:paraId="09D8C59D" w14:textId="77777777" w:rsidR="0002663D" w:rsidRDefault="00726788">
      <w:pPr>
        <w:pStyle w:val="Normal1"/>
        <w:jc w:val="both"/>
      </w:pPr>
      <w:commentRangeStart w:id="122"/>
      <w:r>
        <w:t xml:space="preserve">In addition, </w:t>
      </w:r>
      <w:proofErr w:type="spellStart"/>
      <w:r>
        <w:t>Carrascal</w:t>
      </w:r>
      <w:proofErr w:type="spellEnd"/>
      <w:r>
        <w:t xml:space="preserve"> and Diaz (2003) suggested that the abundance distribution of single bird species could influence the species richness</w:t>
      </w:r>
      <w:r w:rsidR="00802F92">
        <w:t xml:space="preserve"> patterns at community levels. </w:t>
      </w:r>
      <w:bookmarkStart w:id="123" w:name="_30j0zll" w:colFirst="0" w:colLast="0"/>
      <w:bookmarkEnd w:id="123"/>
      <w:r w:rsidR="00495704">
        <w:t xml:space="preserve">Schwartz (1988) compared range termini patterns of species groups exhibiting different growth characteristics and they found very similar patterns. </w:t>
      </w:r>
      <w:commentRangeEnd w:id="122"/>
      <w:r w:rsidR="005E036C">
        <w:rPr>
          <w:rStyle w:val="CommentReference"/>
        </w:rPr>
        <w:commentReference w:id="122"/>
      </w:r>
    </w:p>
    <w:p w14:paraId="5C21D22E" w14:textId="77777777" w:rsidR="0002663D" w:rsidRDefault="00D01B5D">
      <w:pPr>
        <w:pStyle w:val="Normal1"/>
        <w:jc w:val="both"/>
      </w:pPr>
      <w:r>
        <w:t>4.2</w:t>
      </w:r>
      <w:r w:rsidR="00495704">
        <w:t xml:space="preserve"> patterns comparing to studies on woody plant species in other regions</w:t>
      </w:r>
    </w:p>
    <w:p w14:paraId="188906C1" w14:textId="77777777" w:rsidR="0002663D" w:rsidRDefault="00495704">
      <w:pPr>
        <w:pStyle w:val="Normal1"/>
        <w:jc w:val="both"/>
      </w:pPr>
      <w:r>
        <w:t>Woody plant species have been tested for peninsular effect in in North America (Milne and Forman 1986; Schwartz 1987); tropical riparian forests in Belize and Venezuela (</w:t>
      </w:r>
      <w:proofErr w:type="spellStart"/>
      <w:r>
        <w:t>Tackberry</w:t>
      </w:r>
      <w:proofErr w:type="spellEnd"/>
      <w:r>
        <w:t xml:space="preserve"> and </w:t>
      </w:r>
      <w:proofErr w:type="spellStart"/>
      <w:r>
        <w:t>Kellman</w:t>
      </w:r>
      <w:proofErr w:type="spellEnd"/>
      <w:r>
        <w:t xml:space="preserve"> 1996); Italy (</w:t>
      </w:r>
      <w:proofErr w:type="spellStart"/>
      <w:r>
        <w:t>Feoli</w:t>
      </w:r>
      <w:proofErr w:type="spellEnd"/>
      <w:r>
        <w:t xml:space="preserve"> and </w:t>
      </w:r>
      <w:proofErr w:type="spellStart"/>
      <w:r>
        <w:t>Lagonegro</w:t>
      </w:r>
      <w:proofErr w:type="spellEnd"/>
      <w:r>
        <w:t xml:space="preserve"> 1982). </w:t>
      </w:r>
      <w:proofErr w:type="gramStart"/>
      <w:r>
        <w:t>richness</w:t>
      </w:r>
      <w:proofErr w:type="gramEnd"/>
      <w:r>
        <w:t xml:space="preserve"> peaks midway between the mainland and the tip of the peninsular (</w:t>
      </w:r>
      <w:proofErr w:type="spellStart"/>
      <w:r>
        <w:t>Feoli</w:t>
      </w:r>
      <w:proofErr w:type="spellEnd"/>
      <w:r>
        <w:t xml:space="preserve"> and </w:t>
      </w:r>
      <w:proofErr w:type="spellStart"/>
      <w:r>
        <w:t>Lagonegro</w:t>
      </w:r>
      <w:proofErr w:type="spellEnd"/>
      <w:r>
        <w:t xml:space="preserve"> 1982). </w:t>
      </w:r>
    </w:p>
    <w:p w14:paraId="5BD4DDFF" w14:textId="77777777" w:rsidR="0002663D" w:rsidRDefault="00495704" w:rsidP="00D01B5D">
      <w:pPr>
        <w:pStyle w:val="Normal1"/>
        <w:jc w:val="both"/>
      </w:pPr>
      <w:r>
        <w:t xml:space="preserve">An absence of evident gradients along the axis of peninsulas was still considered </w:t>
      </w:r>
      <w:commentRangeStart w:id="124"/>
      <w:r>
        <w:t xml:space="preserve">‘peninsula(r) effect’ by Schwartz </w:t>
      </w:r>
      <w:commentRangeEnd w:id="124"/>
      <w:r w:rsidR="005E036C">
        <w:rPr>
          <w:rStyle w:val="CommentReference"/>
        </w:rPr>
        <w:commentReference w:id="124"/>
      </w:r>
      <w:r>
        <w:t xml:space="preserve">(1988), who did not observe a reduction in woody flora richness from North to South Florida. This pattern may reveal the peninsular effect as it also follows the expected increase of species number towards the tropics (latitudinal gradient; </w:t>
      </w:r>
      <w:proofErr w:type="spellStart"/>
      <w:r>
        <w:t>Schall</w:t>
      </w:r>
      <w:proofErr w:type="spellEnd"/>
      <w:r>
        <w:t xml:space="preserve"> and </w:t>
      </w:r>
      <w:proofErr w:type="spellStart"/>
      <w:r>
        <w:t>Pianka</w:t>
      </w:r>
      <w:proofErr w:type="spellEnd"/>
      <w:r>
        <w:t xml:space="preserve"> 1977; </w:t>
      </w:r>
      <w:proofErr w:type="spellStart"/>
      <w:r>
        <w:t>Willig</w:t>
      </w:r>
      <w:proofErr w:type="spellEnd"/>
      <w:r>
        <w:t xml:space="preserve"> et al. 2003).</w:t>
      </w:r>
      <w:r w:rsidR="00D01B5D">
        <w:t xml:space="preserve"> Different groups of temperate species in Florida, including hammock and non-hammock species, evergreen and deciduous species, </w:t>
      </w:r>
      <w:proofErr w:type="gramStart"/>
      <w:r w:rsidR="00D01B5D">
        <w:t>understory</w:t>
      </w:r>
      <w:proofErr w:type="gramEnd"/>
      <w:r w:rsidR="00D01B5D">
        <w:t xml:space="preserve"> and over story species. They concluded that the similarity in range termini patterns between suggests that </w:t>
      </w:r>
      <w:proofErr w:type="spellStart"/>
      <w:r w:rsidR="00D01B5D">
        <w:t>Wamer's</w:t>
      </w:r>
      <w:proofErr w:type="spellEnd"/>
      <w:r w:rsidR="00D01B5D">
        <w:t xml:space="preserve"> (1978) observation of structural change in the vegetation along the length of Florida is not caused by the loss of species employing a particular life history strategy. The structural changes in vegetation along peninsular Florida observed by </w:t>
      </w:r>
      <w:proofErr w:type="spellStart"/>
      <w:r w:rsidR="00D01B5D">
        <w:t>Wamer</w:t>
      </w:r>
      <w:proofErr w:type="spellEnd"/>
      <w:r w:rsidR="00D01B5D">
        <w:t xml:space="preserve"> (1978) could be caused by either a change from temperate to tropical species pool, or changes in relative abundances within species pools; this study does not account for abundance. </w:t>
      </w:r>
    </w:p>
    <w:p w14:paraId="10556F35" w14:textId="77777777" w:rsidR="0002663D" w:rsidRDefault="00495704">
      <w:pPr>
        <w:pStyle w:val="Normal1"/>
        <w:jc w:val="both"/>
      </w:pPr>
      <w:r>
        <w:t xml:space="preserve">Trees have never been tested for peninsular effect, thus this study fills the taxonomic gap for </w:t>
      </w:r>
      <w:r>
        <w:lastRenderedPageBreak/>
        <w:t xml:space="preserve">cross-taxon generality. </w:t>
      </w:r>
      <w:proofErr w:type="gramStart"/>
      <w:r>
        <w:t>and</w:t>
      </w:r>
      <w:proofErr w:type="gramEnd"/>
      <w:r>
        <w:t xml:space="preserve"> necessitates more quantitative analysis taxa with actively dispersal ability or highly </w:t>
      </w:r>
      <w:proofErr w:type="spellStart"/>
      <w:r>
        <w:t>vagile</w:t>
      </w:r>
      <w:proofErr w:type="spellEnd"/>
      <w:r>
        <w:t xml:space="preserve"> are more likely t</w:t>
      </w:r>
      <w:r w:rsidR="00D01B5D">
        <w:t>o exhibit a peninsular effect? P</w:t>
      </w:r>
      <w:r>
        <w:t xml:space="preserve">eninsular patterns </w:t>
      </w:r>
      <w:r w:rsidR="00D01B5D">
        <w:t xml:space="preserve">have been shown to </w:t>
      </w:r>
      <w:r>
        <w:t xml:space="preserve">differ among regions and species groups primarily focused on Baja California (14 studies, 38%) and Florida (7 studies, 19%), faunas (33 studies, 89%) accounted for the most studied taxonomic groups with a few on floras (4 studies, 11%). but (see a recent review by </w:t>
      </w:r>
      <w:proofErr w:type="spellStart"/>
      <w:r>
        <w:t>Battisti</w:t>
      </w:r>
      <w:proofErr w:type="spellEnd"/>
      <w:r>
        <w:t xml:space="preserve">, 2014). </w:t>
      </w:r>
    </w:p>
    <w:p w14:paraId="3898097D" w14:textId="77777777" w:rsidR="0002663D" w:rsidRDefault="0002663D" w:rsidP="00802F92">
      <w:pPr>
        <w:pStyle w:val="Heading1"/>
      </w:pPr>
    </w:p>
    <w:p w14:paraId="3BB0D3F5" w14:textId="77777777" w:rsidR="0002663D" w:rsidRDefault="0002663D">
      <w:pPr>
        <w:pStyle w:val="Normal1"/>
        <w:tabs>
          <w:tab w:val="center" w:pos="4824"/>
        </w:tabs>
      </w:pPr>
    </w:p>
    <w:p w14:paraId="09C025CA" w14:textId="77777777" w:rsidR="0002663D" w:rsidRDefault="00802F92">
      <w:pPr>
        <w:pStyle w:val="Heading1"/>
      </w:pPr>
      <w:r>
        <w:br w:type="page"/>
      </w:r>
      <w:r w:rsidR="00495704">
        <w:lastRenderedPageBreak/>
        <w:t xml:space="preserve">5. Conclusions </w:t>
      </w:r>
    </w:p>
    <w:p w14:paraId="2B766A4F" w14:textId="77777777" w:rsidR="0002663D" w:rsidRDefault="00495704">
      <w:pPr>
        <w:pStyle w:val="Normal1"/>
        <w:tabs>
          <w:tab w:val="left" w:pos="270"/>
        </w:tabs>
      </w:pPr>
      <w:r>
        <w:t xml:space="preserve">Tree species in Florida exhibits a linear decline with distance from the mainland (113 species) to the tip (12 species).  15 species (~13%) showed a significant decline of abundance level in the peninsula comparing with the mainland, but the majority did not display any declining </w:t>
      </w:r>
      <w:proofErr w:type="gramStart"/>
      <w:r>
        <w:t>trend which</w:t>
      </w:r>
      <w:proofErr w:type="gramEnd"/>
      <w:r>
        <w:t xml:space="preserve"> could be attributed to the peninsular geometry. Our analysis suggested that immigration-extinction dynamics is insufficient to explain the observed peninsular effect of tree species in the region.</w:t>
      </w:r>
    </w:p>
    <w:p w14:paraId="78D92DD1" w14:textId="77777777" w:rsidR="0002663D" w:rsidRDefault="00495704">
      <w:pPr>
        <w:pStyle w:val="Normal1"/>
      </w:pPr>
      <w:r>
        <w:br w:type="page"/>
      </w:r>
    </w:p>
    <w:p w14:paraId="3EBF91F4" w14:textId="77777777" w:rsidR="0002663D" w:rsidRDefault="0002663D">
      <w:pPr>
        <w:pStyle w:val="Normal1"/>
        <w:spacing w:after="160" w:line="259" w:lineRule="auto"/>
        <w:ind w:firstLine="0"/>
      </w:pPr>
    </w:p>
    <w:p w14:paraId="564F0E30" w14:textId="77777777" w:rsidR="0002663D" w:rsidRDefault="00495704">
      <w:pPr>
        <w:pStyle w:val="Normal1"/>
        <w:ind w:left="480" w:hanging="480"/>
        <w:jc w:val="both"/>
      </w:pPr>
      <w:r>
        <w:rPr>
          <w:b/>
        </w:rPr>
        <w:t xml:space="preserve">Figure captions </w:t>
      </w:r>
    </w:p>
    <w:p w14:paraId="31E02B65" w14:textId="77777777" w:rsidR="0002663D" w:rsidRDefault="00495704">
      <w:pPr>
        <w:pStyle w:val="Normal1"/>
        <w:jc w:val="both"/>
      </w:pPr>
      <w:r>
        <w:rPr>
          <w:b/>
        </w:rPr>
        <w:t>Fig.1</w:t>
      </w:r>
      <w:r>
        <w:t>. Approximate Forest Inventory and Analysis plot locations (black points) bounded by Florida longitudinal extent (red dashed lines) in the eastern United States.</w:t>
      </w:r>
    </w:p>
    <w:p w14:paraId="7FED8101" w14:textId="77777777" w:rsidR="0002663D" w:rsidRDefault="00495704">
      <w:pPr>
        <w:pStyle w:val="Normal1"/>
      </w:pPr>
      <w:r>
        <w:rPr>
          <w:b/>
        </w:rPr>
        <w:t>Fig.2</w:t>
      </w:r>
      <w:r>
        <w:t>. Proportion of Florida tree species by HOF model types.</w:t>
      </w:r>
    </w:p>
    <w:p w14:paraId="557AEFDC" w14:textId="77777777" w:rsidR="0002663D" w:rsidRDefault="00495704">
      <w:pPr>
        <w:pStyle w:val="Normal1"/>
      </w:pPr>
      <w:proofErr w:type="gramStart"/>
      <w:r>
        <w:rPr>
          <w:b/>
        </w:rPr>
        <w:t>Fig.3</w:t>
      </w:r>
      <w:r>
        <w:t>. Species richness patterns of different groups of tree species in Florida.</w:t>
      </w:r>
      <w:proofErr w:type="gramEnd"/>
    </w:p>
    <w:p w14:paraId="6850A55C" w14:textId="77777777" w:rsidR="0002663D" w:rsidRDefault="00495704">
      <w:pPr>
        <w:pStyle w:val="Normal1"/>
      </w:pPr>
      <w:r>
        <w:rPr>
          <w:b/>
        </w:rPr>
        <w:t>Fig.4</w:t>
      </w:r>
      <w:r>
        <w:t>. Decline of tree species richness in Florida.</w:t>
      </w:r>
    </w:p>
    <w:p w14:paraId="78E49D79" w14:textId="77777777" w:rsidR="0002663D" w:rsidRDefault="00495704">
      <w:pPr>
        <w:pStyle w:val="Normal1"/>
      </w:pPr>
      <w:r>
        <w:br w:type="page"/>
      </w:r>
    </w:p>
    <w:p w14:paraId="757A301A" w14:textId="77777777" w:rsidR="0002663D" w:rsidRDefault="0002663D">
      <w:pPr>
        <w:pStyle w:val="Normal1"/>
        <w:spacing w:after="240"/>
      </w:pPr>
    </w:p>
    <w:p w14:paraId="6B944D1A" w14:textId="77777777" w:rsidR="0002663D" w:rsidRDefault="00495704">
      <w:pPr>
        <w:pStyle w:val="Normal1"/>
        <w:spacing w:after="240"/>
        <w:ind w:firstLine="360"/>
      </w:pPr>
      <w:r>
        <w:rPr>
          <w:b/>
        </w:rPr>
        <w:t xml:space="preserve">Table 1 </w:t>
      </w:r>
      <w:r>
        <w:t>HOF model results</w:t>
      </w:r>
      <w:r>
        <w:tab/>
      </w:r>
    </w:p>
    <w:sectPr w:rsidR="0002663D" w:rsidSect="00412E0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lnNumType w:countBy="1" w:restart="continuous"/>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7" w:author="Youngsang" w:date="2017-03-17T10:16:00Z" w:initials="Y">
    <w:p w14:paraId="5A09129E" w14:textId="77777777" w:rsidR="00707B29" w:rsidRDefault="00707B29">
      <w:pPr>
        <w:pStyle w:val="CommentText"/>
      </w:pPr>
      <w:r>
        <w:rPr>
          <w:rStyle w:val="CommentReference"/>
        </w:rPr>
        <w:annotationRef/>
      </w:r>
      <w:r>
        <w:t xml:space="preserve">Revise this part as follows: </w:t>
      </w:r>
    </w:p>
    <w:p w14:paraId="291C2A7D" w14:textId="77777777" w:rsidR="00707B29" w:rsidRDefault="00707B29" w:rsidP="00402C0A">
      <w:pPr>
        <w:pStyle w:val="CommentText"/>
        <w:numPr>
          <w:ilvl w:val="0"/>
          <w:numId w:val="1"/>
        </w:numPr>
      </w:pPr>
      <w:r>
        <w:t xml:space="preserve"> Briefly describe what other HOF types percentage was. (</w:t>
      </w:r>
      <w:proofErr w:type="gramStart"/>
      <w:r>
        <w:t>i</w:t>
      </w:r>
      <w:proofErr w:type="gramEnd"/>
      <w:r>
        <w:t xml:space="preserve">.e. Endemic (less than 5 degree range), HOF II III for south and north and IV </w:t>
      </w:r>
      <w:proofErr w:type="spellStart"/>
      <w:r>
        <w:t>ect</w:t>
      </w:r>
      <w:proofErr w:type="spellEnd"/>
      <w:r>
        <w:t xml:space="preserve">. </w:t>
      </w:r>
    </w:p>
    <w:p w14:paraId="3896D740" w14:textId="77777777" w:rsidR="00707B29" w:rsidRDefault="00707B29" w:rsidP="00402C0A">
      <w:pPr>
        <w:pStyle w:val="CommentText"/>
        <w:numPr>
          <w:ilvl w:val="0"/>
          <w:numId w:val="1"/>
        </w:numPr>
      </w:pPr>
      <w:r>
        <w:t xml:space="preserve">Then focus on HOF V and </w:t>
      </w:r>
      <w:proofErr w:type="gramStart"/>
      <w:r>
        <w:t>among how many was southern</w:t>
      </w:r>
      <w:proofErr w:type="gramEnd"/>
      <w:r>
        <w:t xml:space="preserve"> skewed (criteria 1) and </w:t>
      </w:r>
      <w:proofErr w:type="spellStart"/>
      <w:r>
        <w:t>nothern</w:t>
      </w:r>
      <w:proofErr w:type="spellEnd"/>
      <w:r>
        <w:t xml:space="preserve"> skewed. And among criteria 1, how many was their peak within Florida thus </w:t>
      </w:r>
      <w:proofErr w:type="gramStart"/>
      <w:r>
        <w:t>meet</w:t>
      </w:r>
      <w:proofErr w:type="gramEnd"/>
      <w:r>
        <w:t xml:space="preserve"> the evidence species and how many are peak above peninsular border. Also among northern skewed, how many was cut by US border. (</w:t>
      </w:r>
      <w:proofErr w:type="gramStart"/>
      <w:r>
        <w:t>is</w:t>
      </w:r>
      <w:proofErr w:type="gramEnd"/>
      <w:r>
        <w:t xml:space="preserve"> 25 northern skewed HOF V is after 12 sp. excluded?) </w:t>
      </w:r>
    </w:p>
    <w:p w14:paraId="0DCC83ED" w14:textId="77777777" w:rsidR="00707B29" w:rsidRDefault="00707B29" w:rsidP="00402C0A">
      <w:pPr>
        <w:pStyle w:val="CommentText"/>
        <w:numPr>
          <w:ilvl w:val="0"/>
          <w:numId w:val="1"/>
        </w:numPr>
      </w:pPr>
      <w:r>
        <w:t xml:space="preserve">Also modify table 1 to include species name (scientific name and common name for each model species)  - if the space is issue, put first five (or whatever space permits) species based on their total occurrence. And explain accordingly in table caption. </w:t>
      </w:r>
    </w:p>
    <w:p w14:paraId="79EDCE1F" w14:textId="77777777" w:rsidR="00707B29" w:rsidRDefault="00707B29">
      <w:pPr>
        <w:pStyle w:val="CommentText"/>
      </w:pPr>
    </w:p>
  </w:comment>
  <w:comment w:id="116" w:author="Youngsang" w:date="2017-03-17T09:49:00Z" w:initials="Y">
    <w:p w14:paraId="33096FDA" w14:textId="77777777" w:rsidR="00707B29" w:rsidRDefault="00707B29">
      <w:pPr>
        <w:pStyle w:val="CommentText"/>
      </w:pPr>
      <w:r>
        <w:rPr>
          <w:rStyle w:val="CommentReference"/>
        </w:rPr>
        <w:annotationRef/>
      </w:r>
      <w:r>
        <w:t>Q: Is this meant species richness or individual species occurrence? What’s the connection to previous sentence?</w:t>
      </w:r>
    </w:p>
    <w:p w14:paraId="0C14C9F4" w14:textId="77777777" w:rsidR="00707B29" w:rsidRDefault="00707B29">
      <w:pPr>
        <w:pStyle w:val="CommentText"/>
      </w:pPr>
    </w:p>
  </w:comment>
  <w:comment w:id="117" w:author="Youngsang" w:date="2017-03-17T08:38:00Z" w:initials="Y">
    <w:p w14:paraId="14943B42" w14:textId="77777777" w:rsidR="00707B29" w:rsidRDefault="00707B29">
      <w:pPr>
        <w:pStyle w:val="CommentText"/>
      </w:pPr>
      <w:r>
        <w:rPr>
          <w:rStyle w:val="CommentReference"/>
        </w:rPr>
        <w:annotationRef/>
      </w:r>
      <w:r>
        <w:t>Not well connected from the previous sentence</w:t>
      </w:r>
      <w:proofErr w:type="gramStart"/>
      <w:r>
        <w:t>..</w:t>
      </w:r>
      <w:proofErr w:type="gramEnd"/>
    </w:p>
  </w:comment>
  <w:comment w:id="118" w:author="Youngsang" w:date="2017-03-17T08:38:00Z" w:initials="Y">
    <w:p w14:paraId="15B20D80" w14:textId="77777777" w:rsidR="00707B29" w:rsidRDefault="00707B29">
      <w:pPr>
        <w:pStyle w:val="CommentText"/>
      </w:pPr>
      <w:r>
        <w:rPr>
          <w:rStyle w:val="CommentReference"/>
        </w:rPr>
        <w:annotationRef/>
      </w:r>
      <w:r>
        <w:t>Not well connected from the previous sentence.</w:t>
      </w:r>
    </w:p>
  </w:comment>
  <w:comment w:id="119" w:author="Youngsang" w:date="2017-03-17T08:38:00Z" w:initials="Y">
    <w:p w14:paraId="6ABC95A7" w14:textId="77777777" w:rsidR="00707B29" w:rsidRDefault="00707B29">
      <w:pPr>
        <w:pStyle w:val="CommentText"/>
      </w:pPr>
      <w:r>
        <w:rPr>
          <w:rStyle w:val="CommentReference"/>
        </w:rPr>
        <w:annotationRef/>
      </w:r>
      <w:r>
        <w:t>Not well connected from the previous sentence</w:t>
      </w:r>
      <w:proofErr w:type="gramStart"/>
      <w:r>
        <w:t>..</w:t>
      </w:r>
      <w:proofErr w:type="gramEnd"/>
    </w:p>
  </w:comment>
  <w:comment w:id="120" w:author="Youngsang" w:date="2017-03-17T08:38:00Z" w:initials="Y">
    <w:p w14:paraId="5FC623AC" w14:textId="77777777" w:rsidR="00707B29" w:rsidRDefault="00707B29">
      <w:pPr>
        <w:pStyle w:val="CommentText"/>
      </w:pPr>
      <w:r>
        <w:rPr>
          <w:rStyle w:val="CommentReference"/>
        </w:rPr>
        <w:annotationRef/>
      </w:r>
      <w:r>
        <w:t>?</w:t>
      </w:r>
    </w:p>
  </w:comment>
  <w:comment w:id="121" w:author="Youngsang" w:date="2017-03-17T08:38:00Z" w:initials="Y">
    <w:p w14:paraId="4F536EED" w14:textId="77777777" w:rsidR="00707B29" w:rsidRDefault="00707B29">
      <w:pPr>
        <w:pStyle w:val="CommentText"/>
      </w:pPr>
      <w:r>
        <w:rPr>
          <w:rStyle w:val="CommentReference"/>
        </w:rPr>
        <w:annotationRef/>
      </w:r>
    </w:p>
  </w:comment>
  <w:comment w:id="122" w:author="Youngsang" w:date="2017-03-17T08:38:00Z" w:initials="Y">
    <w:p w14:paraId="4ED35416" w14:textId="77777777" w:rsidR="00707B29" w:rsidRDefault="00707B29">
      <w:pPr>
        <w:pStyle w:val="CommentText"/>
      </w:pPr>
      <w:r>
        <w:rPr>
          <w:rStyle w:val="CommentReference"/>
        </w:rPr>
        <w:annotationRef/>
      </w:r>
      <w:r>
        <w:t>?</w:t>
      </w:r>
    </w:p>
  </w:comment>
  <w:comment w:id="124" w:author="Youngsang" w:date="2017-03-17T08:38:00Z" w:initials="Y">
    <w:p w14:paraId="1C4DAF9A" w14:textId="77777777" w:rsidR="00707B29" w:rsidRDefault="00707B29">
      <w:pPr>
        <w:pStyle w:val="CommentText"/>
      </w:pPr>
      <w:r>
        <w:rPr>
          <w:rStyle w:val="CommentReference"/>
        </w:rPr>
        <w:annotationRef/>
      </w:r>
      <w:r>
        <w:t xml:space="preserve">? </w:t>
      </w:r>
      <w:proofErr w:type="gramStart"/>
      <w:r>
        <w:t>confusing</w:t>
      </w:r>
      <w:proofErr w:type="gramEnd"/>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EAF63" w14:textId="77777777" w:rsidR="00F94D68" w:rsidRDefault="00F94D68" w:rsidP="00F94D68">
      <w:pPr>
        <w:spacing w:line="240" w:lineRule="auto"/>
      </w:pPr>
      <w:r>
        <w:separator/>
      </w:r>
    </w:p>
  </w:endnote>
  <w:endnote w:type="continuationSeparator" w:id="0">
    <w:p w14:paraId="6C8A26EE" w14:textId="77777777" w:rsidR="00F94D68" w:rsidRDefault="00F94D68" w:rsidP="00F94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맑은 고딕">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04BA7" w14:textId="77777777" w:rsidR="00F94D68" w:rsidRDefault="00F94D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10C29" w14:textId="77777777" w:rsidR="00F94D68" w:rsidRDefault="00F94D68">
    <w:pPr>
      <w:pStyle w:val="Footer"/>
    </w:pPr>
    <w:bookmarkStart w:id="125" w:name="_GoBack"/>
    <w:bookmarkEnd w:id="125"/>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037D9" w14:textId="77777777" w:rsidR="00F94D68" w:rsidRDefault="00F94D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B612B" w14:textId="77777777" w:rsidR="00F94D68" w:rsidRDefault="00F94D68" w:rsidP="00F94D68">
      <w:pPr>
        <w:spacing w:line="240" w:lineRule="auto"/>
      </w:pPr>
      <w:r>
        <w:separator/>
      </w:r>
    </w:p>
  </w:footnote>
  <w:footnote w:type="continuationSeparator" w:id="0">
    <w:p w14:paraId="20BC2AF5" w14:textId="77777777" w:rsidR="00F94D68" w:rsidRDefault="00F94D68" w:rsidP="00F94D6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EBF2E" w14:textId="77777777" w:rsidR="00F94D68" w:rsidRDefault="00F94D6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1C56C" w14:textId="77777777" w:rsidR="00F94D68" w:rsidRDefault="00F94D6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66ABA" w14:textId="77777777" w:rsidR="00F94D68" w:rsidRDefault="00F94D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26ED4"/>
    <w:multiLevelType w:val="hybridMultilevel"/>
    <w:tmpl w:val="6D0CCB36"/>
    <w:lvl w:ilvl="0" w:tplc="5F9C4B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63D"/>
    <w:rsid w:val="0002581F"/>
    <w:rsid w:val="0002663D"/>
    <w:rsid w:val="0004677D"/>
    <w:rsid w:val="00057125"/>
    <w:rsid w:val="00102150"/>
    <w:rsid w:val="001100A7"/>
    <w:rsid w:val="00163ED9"/>
    <w:rsid w:val="00164EEF"/>
    <w:rsid w:val="001656A9"/>
    <w:rsid w:val="001846D4"/>
    <w:rsid w:val="001B7AB7"/>
    <w:rsid w:val="001C6771"/>
    <w:rsid w:val="001D2B13"/>
    <w:rsid w:val="001E0013"/>
    <w:rsid w:val="00210F36"/>
    <w:rsid w:val="00217FBC"/>
    <w:rsid w:val="002508F8"/>
    <w:rsid w:val="00256B64"/>
    <w:rsid w:val="00267DDF"/>
    <w:rsid w:val="002828F0"/>
    <w:rsid w:val="00293CA5"/>
    <w:rsid w:val="00296F13"/>
    <w:rsid w:val="002A4F7C"/>
    <w:rsid w:val="002B2E5D"/>
    <w:rsid w:val="002B5B88"/>
    <w:rsid w:val="002C4538"/>
    <w:rsid w:val="002E2EDE"/>
    <w:rsid w:val="002E7A7D"/>
    <w:rsid w:val="0030246E"/>
    <w:rsid w:val="00302F67"/>
    <w:rsid w:val="00330DDE"/>
    <w:rsid w:val="00351C09"/>
    <w:rsid w:val="003522CE"/>
    <w:rsid w:val="00362B51"/>
    <w:rsid w:val="003A1B0F"/>
    <w:rsid w:val="003A2BBE"/>
    <w:rsid w:val="003E7414"/>
    <w:rsid w:val="004001F4"/>
    <w:rsid w:val="00402C0A"/>
    <w:rsid w:val="0040534C"/>
    <w:rsid w:val="00412E0B"/>
    <w:rsid w:val="0041341F"/>
    <w:rsid w:val="004175E1"/>
    <w:rsid w:val="00421B3C"/>
    <w:rsid w:val="004275FD"/>
    <w:rsid w:val="00430EC6"/>
    <w:rsid w:val="0043480E"/>
    <w:rsid w:val="00434CD1"/>
    <w:rsid w:val="00441A6D"/>
    <w:rsid w:val="0044619B"/>
    <w:rsid w:val="00450451"/>
    <w:rsid w:val="00482D38"/>
    <w:rsid w:val="004878EA"/>
    <w:rsid w:val="00495704"/>
    <w:rsid w:val="004D1605"/>
    <w:rsid w:val="004D56C2"/>
    <w:rsid w:val="004F0A36"/>
    <w:rsid w:val="00500BA8"/>
    <w:rsid w:val="00500C1A"/>
    <w:rsid w:val="005325D0"/>
    <w:rsid w:val="005340CC"/>
    <w:rsid w:val="00542AB9"/>
    <w:rsid w:val="005449A9"/>
    <w:rsid w:val="00544C4A"/>
    <w:rsid w:val="00583FFC"/>
    <w:rsid w:val="005875FC"/>
    <w:rsid w:val="005945CA"/>
    <w:rsid w:val="005B3BD7"/>
    <w:rsid w:val="005E036C"/>
    <w:rsid w:val="006679AF"/>
    <w:rsid w:val="00671F33"/>
    <w:rsid w:val="006B63AE"/>
    <w:rsid w:val="006D7537"/>
    <w:rsid w:val="00701B9A"/>
    <w:rsid w:val="00707B29"/>
    <w:rsid w:val="00726788"/>
    <w:rsid w:val="0073163E"/>
    <w:rsid w:val="00752EFE"/>
    <w:rsid w:val="007668D5"/>
    <w:rsid w:val="00787914"/>
    <w:rsid w:val="007914D6"/>
    <w:rsid w:val="007E2F72"/>
    <w:rsid w:val="007F667B"/>
    <w:rsid w:val="008003E7"/>
    <w:rsid w:val="00802F92"/>
    <w:rsid w:val="00846CB8"/>
    <w:rsid w:val="008605BC"/>
    <w:rsid w:val="008713BD"/>
    <w:rsid w:val="00882E41"/>
    <w:rsid w:val="008A76F2"/>
    <w:rsid w:val="008D5EFD"/>
    <w:rsid w:val="008E726F"/>
    <w:rsid w:val="00912F19"/>
    <w:rsid w:val="00932981"/>
    <w:rsid w:val="0094669D"/>
    <w:rsid w:val="0094785B"/>
    <w:rsid w:val="00955092"/>
    <w:rsid w:val="00977A0A"/>
    <w:rsid w:val="009874D8"/>
    <w:rsid w:val="009B260C"/>
    <w:rsid w:val="009D5E50"/>
    <w:rsid w:val="009E7E0B"/>
    <w:rsid w:val="00A130B9"/>
    <w:rsid w:val="00A26FED"/>
    <w:rsid w:val="00A70166"/>
    <w:rsid w:val="00A74B40"/>
    <w:rsid w:val="00A96646"/>
    <w:rsid w:val="00AC044E"/>
    <w:rsid w:val="00AF2E52"/>
    <w:rsid w:val="00B23C43"/>
    <w:rsid w:val="00B31485"/>
    <w:rsid w:val="00B44A57"/>
    <w:rsid w:val="00B45D7F"/>
    <w:rsid w:val="00B663F5"/>
    <w:rsid w:val="00BA0AAA"/>
    <w:rsid w:val="00BA0D69"/>
    <w:rsid w:val="00BA559F"/>
    <w:rsid w:val="00BB3B04"/>
    <w:rsid w:val="00BD27CE"/>
    <w:rsid w:val="00BD4433"/>
    <w:rsid w:val="00BF0945"/>
    <w:rsid w:val="00C37FAF"/>
    <w:rsid w:val="00C4193A"/>
    <w:rsid w:val="00C504EC"/>
    <w:rsid w:val="00C57A40"/>
    <w:rsid w:val="00C94737"/>
    <w:rsid w:val="00CC6158"/>
    <w:rsid w:val="00CD343F"/>
    <w:rsid w:val="00CE3F19"/>
    <w:rsid w:val="00D01B5D"/>
    <w:rsid w:val="00D6175B"/>
    <w:rsid w:val="00D754C4"/>
    <w:rsid w:val="00D86254"/>
    <w:rsid w:val="00D86D0B"/>
    <w:rsid w:val="00DE2A7E"/>
    <w:rsid w:val="00E35AD0"/>
    <w:rsid w:val="00E67030"/>
    <w:rsid w:val="00E91D8F"/>
    <w:rsid w:val="00E9312C"/>
    <w:rsid w:val="00EA7E61"/>
    <w:rsid w:val="00EC731D"/>
    <w:rsid w:val="00ED7798"/>
    <w:rsid w:val="00EE12E4"/>
    <w:rsid w:val="00EE6E95"/>
    <w:rsid w:val="00EF0A83"/>
    <w:rsid w:val="00EF703B"/>
    <w:rsid w:val="00EF7A39"/>
    <w:rsid w:val="00F376D2"/>
    <w:rsid w:val="00F51624"/>
    <w:rsid w:val="00F94D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3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pacing w:line="480" w:lineRule="auto"/>
      <w:ind w:firstLine="288"/>
    </w:pPr>
    <w:rPr>
      <w:color w:val="000000"/>
      <w:sz w:val="24"/>
      <w:szCs w:val="24"/>
      <w:lang w:eastAsia="en-US"/>
    </w:rPr>
  </w:style>
  <w:style w:type="paragraph" w:styleId="Heading1">
    <w:name w:val="heading 1"/>
    <w:basedOn w:val="Normal1"/>
    <w:next w:val="Normal1"/>
    <w:qFormat/>
    <w:pPr>
      <w:keepNext/>
      <w:keepLines/>
      <w:spacing w:before="120" w:after="240" w:line="240" w:lineRule="auto"/>
      <w:ind w:left="432" w:hanging="432"/>
      <w:outlineLvl w:val="0"/>
    </w:pPr>
    <w:rPr>
      <w:b/>
    </w:rPr>
  </w:style>
  <w:style w:type="paragraph" w:styleId="Heading2">
    <w:name w:val="heading 2"/>
    <w:basedOn w:val="Normal1"/>
    <w:next w:val="Normal1"/>
    <w:qFormat/>
    <w:pPr>
      <w:keepNext/>
      <w:keepLines/>
      <w:spacing w:before="200"/>
      <w:ind w:left="576" w:hanging="576"/>
      <w:outlineLvl w:val="1"/>
    </w:pPr>
    <w:rPr>
      <w:rFonts w:ascii="Calibri" w:eastAsia="Calibri" w:hAnsi="Calibri" w:cs="Calibri"/>
      <w:b/>
      <w:color w:val="5B9BD5"/>
      <w:sz w:val="26"/>
      <w:szCs w:val="26"/>
    </w:rPr>
  </w:style>
  <w:style w:type="paragraph" w:styleId="Heading3">
    <w:name w:val="heading 3"/>
    <w:basedOn w:val="Normal1"/>
    <w:next w:val="Normal1"/>
    <w:qFormat/>
    <w:pPr>
      <w:keepNext/>
      <w:keepLines/>
      <w:spacing w:before="200"/>
      <w:ind w:left="720" w:hanging="720"/>
      <w:outlineLvl w:val="2"/>
    </w:pPr>
    <w:rPr>
      <w:rFonts w:ascii="Calibri" w:eastAsia="Calibri" w:hAnsi="Calibri" w:cs="Calibri"/>
      <w:b/>
      <w:color w:val="5B9BD5"/>
    </w:rPr>
  </w:style>
  <w:style w:type="paragraph" w:styleId="Heading4">
    <w:name w:val="heading 4"/>
    <w:basedOn w:val="Normal1"/>
    <w:next w:val="Normal1"/>
    <w:qFormat/>
    <w:pPr>
      <w:keepNext/>
      <w:keepLines/>
      <w:spacing w:before="200"/>
      <w:ind w:left="864" w:hanging="864"/>
      <w:outlineLvl w:val="3"/>
    </w:pPr>
    <w:rPr>
      <w:rFonts w:ascii="Calibri" w:eastAsia="Calibri" w:hAnsi="Calibri" w:cs="Calibri"/>
      <w:b/>
      <w:i/>
      <w:color w:val="5B9BD5"/>
    </w:rPr>
  </w:style>
  <w:style w:type="paragraph" w:styleId="Heading5">
    <w:name w:val="heading 5"/>
    <w:basedOn w:val="Normal1"/>
    <w:next w:val="Normal1"/>
    <w:qFormat/>
    <w:pPr>
      <w:keepNext/>
      <w:keepLines/>
      <w:spacing w:before="200"/>
      <w:ind w:left="1008" w:hanging="1008"/>
      <w:outlineLvl w:val="4"/>
    </w:pPr>
    <w:rPr>
      <w:rFonts w:ascii="Calibri" w:eastAsia="Calibri" w:hAnsi="Calibri" w:cs="Calibri"/>
      <w:color w:val="1E4D78"/>
    </w:rPr>
  </w:style>
  <w:style w:type="paragraph" w:styleId="Heading6">
    <w:name w:val="heading 6"/>
    <w:basedOn w:val="Normal1"/>
    <w:next w:val="Normal1"/>
    <w:qFormat/>
    <w:pPr>
      <w:keepNext/>
      <w:keepLines/>
      <w:spacing w:before="200"/>
      <w:ind w:left="1152" w:hanging="1152"/>
      <w:outlineLvl w:val="5"/>
    </w:pPr>
    <w:rPr>
      <w:rFonts w:ascii="Calibri" w:eastAsia="Calibri" w:hAnsi="Calibri" w:cs="Calibri"/>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line="480" w:lineRule="auto"/>
      <w:ind w:firstLine="288"/>
    </w:pPr>
    <w:rPr>
      <w:color w:val="000000"/>
      <w:sz w:val="24"/>
      <w:szCs w:val="24"/>
      <w:lang w:eastAsia="en-US"/>
    </w:rPr>
  </w:style>
  <w:style w:type="paragraph" w:styleId="Title">
    <w:name w:val="Title"/>
    <w:basedOn w:val="Normal1"/>
    <w:next w:val="Normal1"/>
    <w:qFormat/>
    <w:pPr>
      <w:spacing w:after="300" w:line="240" w:lineRule="auto"/>
      <w:ind w:firstLine="0"/>
      <w:jc w:val="center"/>
    </w:pPr>
    <w:rPr>
      <w:rFonts w:ascii="Calibri" w:eastAsia="Calibri" w:hAnsi="Calibri" w:cs="Calibri"/>
    </w:rPr>
  </w:style>
  <w:style w:type="paragraph" w:styleId="Subtitle">
    <w:name w:val="Subtitle"/>
    <w:basedOn w:val="Normal1"/>
    <w:next w:val="Normal1"/>
    <w:qFormat/>
    <w:rPr>
      <w:rFonts w:ascii="Calibri" w:eastAsia="Calibri" w:hAnsi="Calibri" w:cs="Calibri"/>
      <w:i/>
      <w:color w:val="5B9BD5"/>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EF0A83"/>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F0A83"/>
    <w:rPr>
      <w:rFonts w:ascii="Lucida Grande" w:hAnsi="Lucida Grande" w:cs="Lucida Grande"/>
      <w:sz w:val="18"/>
      <w:szCs w:val="18"/>
    </w:rPr>
  </w:style>
  <w:style w:type="character" w:styleId="LineNumber">
    <w:name w:val="line number"/>
    <w:uiPriority w:val="99"/>
    <w:semiHidden/>
    <w:unhideWhenUsed/>
    <w:rsid w:val="00412E0B"/>
  </w:style>
  <w:style w:type="paragraph" w:styleId="CommentSubject">
    <w:name w:val="annotation subject"/>
    <w:basedOn w:val="CommentText"/>
    <w:next w:val="CommentText"/>
    <w:link w:val="CommentSubjectChar"/>
    <w:uiPriority w:val="99"/>
    <w:semiHidden/>
    <w:unhideWhenUsed/>
    <w:rsid w:val="0002581F"/>
    <w:pPr>
      <w:spacing w:line="480" w:lineRule="auto"/>
    </w:pPr>
    <w:rPr>
      <w:b/>
      <w:bCs/>
      <w:sz w:val="20"/>
      <w:szCs w:val="20"/>
    </w:rPr>
  </w:style>
  <w:style w:type="character" w:customStyle="1" w:styleId="CommentSubjectChar">
    <w:name w:val="Comment Subject Char"/>
    <w:link w:val="CommentSubject"/>
    <w:uiPriority w:val="99"/>
    <w:semiHidden/>
    <w:rsid w:val="0002581F"/>
    <w:rPr>
      <w:b/>
      <w:bCs/>
      <w:color w:val="000000"/>
    </w:rPr>
  </w:style>
  <w:style w:type="paragraph" w:styleId="Revision">
    <w:name w:val="Revision"/>
    <w:hidden/>
    <w:uiPriority w:val="71"/>
    <w:rsid w:val="00102150"/>
    <w:rPr>
      <w:color w:val="000000"/>
      <w:sz w:val="24"/>
      <w:szCs w:val="24"/>
      <w:lang w:eastAsia="en-US"/>
    </w:rPr>
  </w:style>
  <w:style w:type="paragraph" w:styleId="Header">
    <w:name w:val="header"/>
    <w:basedOn w:val="Normal"/>
    <w:link w:val="HeaderChar"/>
    <w:uiPriority w:val="99"/>
    <w:unhideWhenUsed/>
    <w:rsid w:val="00F94D68"/>
    <w:pPr>
      <w:tabs>
        <w:tab w:val="center" w:pos="4320"/>
        <w:tab w:val="right" w:pos="8640"/>
      </w:tabs>
      <w:spacing w:line="240" w:lineRule="auto"/>
    </w:pPr>
  </w:style>
  <w:style w:type="character" w:customStyle="1" w:styleId="HeaderChar">
    <w:name w:val="Header Char"/>
    <w:basedOn w:val="DefaultParagraphFont"/>
    <w:link w:val="Header"/>
    <w:uiPriority w:val="99"/>
    <w:rsid w:val="00F94D68"/>
    <w:rPr>
      <w:color w:val="000000"/>
      <w:sz w:val="24"/>
      <w:szCs w:val="24"/>
      <w:lang w:eastAsia="en-US"/>
    </w:rPr>
  </w:style>
  <w:style w:type="paragraph" w:styleId="Footer">
    <w:name w:val="footer"/>
    <w:basedOn w:val="Normal"/>
    <w:link w:val="FooterChar"/>
    <w:uiPriority w:val="99"/>
    <w:unhideWhenUsed/>
    <w:rsid w:val="00F94D68"/>
    <w:pPr>
      <w:tabs>
        <w:tab w:val="center" w:pos="4320"/>
        <w:tab w:val="right" w:pos="8640"/>
      </w:tabs>
      <w:spacing w:line="240" w:lineRule="auto"/>
    </w:pPr>
  </w:style>
  <w:style w:type="character" w:customStyle="1" w:styleId="FooterChar">
    <w:name w:val="Footer Char"/>
    <w:basedOn w:val="DefaultParagraphFont"/>
    <w:link w:val="Footer"/>
    <w:uiPriority w:val="99"/>
    <w:rsid w:val="00F94D68"/>
    <w:rPr>
      <w:color w:val="000000"/>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pacing w:line="480" w:lineRule="auto"/>
      <w:ind w:firstLine="288"/>
    </w:pPr>
    <w:rPr>
      <w:color w:val="000000"/>
      <w:sz w:val="24"/>
      <w:szCs w:val="24"/>
      <w:lang w:eastAsia="en-US"/>
    </w:rPr>
  </w:style>
  <w:style w:type="paragraph" w:styleId="Heading1">
    <w:name w:val="heading 1"/>
    <w:basedOn w:val="Normal1"/>
    <w:next w:val="Normal1"/>
    <w:qFormat/>
    <w:pPr>
      <w:keepNext/>
      <w:keepLines/>
      <w:spacing w:before="120" w:after="240" w:line="240" w:lineRule="auto"/>
      <w:ind w:left="432" w:hanging="432"/>
      <w:outlineLvl w:val="0"/>
    </w:pPr>
    <w:rPr>
      <w:b/>
    </w:rPr>
  </w:style>
  <w:style w:type="paragraph" w:styleId="Heading2">
    <w:name w:val="heading 2"/>
    <w:basedOn w:val="Normal1"/>
    <w:next w:val="Normal1"/>
    <w:qFormat/>
    <w:pPr>
      <w:keepNext/>
      <w:keepLines/>
      <w:spacing w:before="200"/>
      <w:ind w:left="576" w:hanging="576"/>
      <w:outlineLvl w:val="1"/>
    </w:pPr>
    <w:rPr>
      <w:rFonts w:ascii="Calibri" w:eastAsia="Calibri" w:hAnsi="Calibri" w:cs="Calibri"/>
      <w:b/>
      <w:color w:val="5B9BD5"/>
      <w:sz w:val="26"/>
      <w:szCs w:val="26"/>
    </w:rPr>
  </w:style>
  <w:style w:type="paragraph" w:styleId="Heading3">
    <w:name w:val="heading 3"/>
    <w:basedOn w:val="Normal1"/>
    <w:next w:val="Normal1"/>
    <w:qFormat/>
    <w:pPr>
      <w:keepNext/>
      <w:keepLines/>
      <w:spacing w:before="200"/>
      <w:ind w:left="720" w:hanging="720"/>
      <w:outlineLvl w:val="2"/>
    </w:pPr>
    <w:rPr>
      <w:rFonts w:ascii="Calibri" w:eastAsia="Calibri" w:hAnsi="Calibri" w:cs="Calibri"/>
      <w:b/>
      <w:color w:val="5B9BD5"/>
    </w:rPr>
  </w:style>
  <w:style w:type="paragraph" w:styleId="Heading4">
    <w:name w:val="heading 4"/>
    <w:basedOn w:val="Normal1"/>
    <w:next w:val="Normal1"/>
    <w:qFormat/>
    <w:pPr>
      <w:keepNext/>
      <w:keepLines/>
      <w:spacing w:before="200"/>
      <w:ind w:left="864" w:hanging="864"/>
      <w:outlineLvl w:val="3"/>
    </w:pPr>
    <w:rPr>
      <w:rFonts w:ascii="Calibri" w:eastAsia="Calibri" w:hAnsi="Calibri" w:cs="Calibri"/>
      <w:b/>
      <w:i/>
      <w:color w:val="5B9BD5"/>
    </w:rPr>
  </w:style>
  <w:style w:type="paragraph" w:styleId="Heading5">
    <w:name w:val="heading 5"/>
    <w:basedOn w:val="Normal1"/>
    <w:next w:val="Normal1"/>
    <w:qFormat/>
    <w:pPr>
      <w:keepNext/>
      <w:keepLines/>
      <w:spacing w:before="200"/>
      <w:ind w:left="1008" w:hanging="1008"/>
      <w:outlineLvl w:val="4"/>
    </w:pPr>
    <w:rPr>
      <w:rFonts w:ascii="Calibri" w:eastAsia="Calibri" w:hAnsi="Calibri" w:cs="Calibri"/>
      <w:color w:val="1E4D78"/>
    </w:rPr>
  </w:style>
  <w:style w:type="paragraph" w:styleId="Heading6">
    <w:name w:val="heading 6"/>
    <w:basedOn w:val="Normal1"/>
    <w:next w:val="Normal1"/>
    <w:qFormat/>
    <w:pPr>
      <w:keepNext/>
      <w:keepLines/>
      <w:spacing w:before="200"/>
      <w:ind w:left="1152" w:hanging="1152"/>
      <w:outlineLvl w:val="5"/>
    </w:pPr>
    <w:rPr>
      <w:rFonts w:ascii="Calibri" w:eastAsia="Calibri" w:hAnsi="Calibri" w:cs="Calibri"/>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line="480" w:lineRule="auto"/>
      <w:ind w:firstLine="288"/>
    </w:pPr>
    <w:rPr>
      <w:color w:val="000000"/>
      <w:sz w:val="24"/>
      <w:szCs w:val="24"/>
      <w:lang w:eastAsia="en-US"/>
    </w:rPr>
  </w:style>
  <w:style w:type="paragraph" w:styleId="Title">
    <w:name w:val="Title"/>
    <w:basedOn w:val="Normal1"/>
    <w:next w:val="Normal1"/>
    <w:qFormat/>
    <w:pPr>
      <w:spacing w:after="300" w:line="240" w:lineRule="auto"/>
      <w:ind w:firstLine="0"/>
      <w:jc w:val="center"/>
    </w:pPr>
    <w:rPr>
      <w:rFonts w:ascii="Calibri" w:eastAsia="Calibri" w:hAnsi="Calibri" w:cs="Calibri"/>
    </w:rPr>
  </w:style>
  <w:style w:type="paragraph" w:styleId="Subtitle">
    <w:name w:val="Subtitle"/>
    <w:basedOn w:val="Normal1"/>
    <w:next w:val="Normal1"/>
    <w:qFormat/>
    <w:rPr>
      <w:rFonts w:ascii="Calibri" w:eastAsia="Calibri" w:hAnsi="Calibri" w:cs="Calibri"/>
      <w:i/>
      <w:color w:val="5B9BD5"/>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EF0A83"/>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F0A83"/>
    <w:rPr>
      <w:rFonts w:ascii="Lucida Grande" w:hAnsi="Lucida Grande" w:cs="Lucida Grande"/>
      <w:sz w:val="18"/>
      <w:szCs w:val="18"/>
    </w:rPr>
  </w:style>
  <w:style w:type="character" w:styleId="LineNumber">
    <w:name w:val="line number"/>
    <w:uiPriority w:val="99"/>
    <w:semiHidden/>
    <w:unhideWhenUsed/>
    <w:rsid w:val="00412E0B"/>
  </w:style>
  <w:style w:type="paragraph" w:styleId="CommentSubject">
    <w:name w:val="annotation subject"/>
    <w:basedOn w:val="CommentText"/>
    <w:next w:val="CommentText"/>
    <w:link w:val="CommentSubjectChar"/>
    <w:uiPriority w:val="99"/>
    <w:semiHidden/>
    <w:unhideWhenUsed/>
    <w:rsid w:val="0002581F"/>
    <w:pPr>
      <w:spacing w:line="480" w:lineRule="auto"/>
    </w:pPr>
    <w:rPr>
      <w:b/>
      <w:bCs/>
      <w:sz w:val="20"/>
      <w:szCs w:val="20"/>
    </w:rPr>
  </w:style>
  <w:style w:type="character" w:customStyle="1" w:styleId="CommentSubjectChar">
    <w:name w:val="Comment Subject Char"/>
    <w:link w:val="CommentSubject"/>
    <w:uiPriority w:val="99"/>
    <w:semiHidden/>
    <w:rsid w:val="0002581F"/>
    <w:rPr>
      <w:b/>
      <w:bCs/>
      <w:color w:val="000000"/>
    </w:rPr>
  </w:style>
  <w:style w:type="paragraph" w:styleId="Revision">
    <w:name w:val="Revision"/>
    <w:hidden/>
    <w:uiPriority w:val="71"/>
    <w:rsid w:val="00102150"/>
    <w:rPr>
      <w:color w:val="000000"/>
      <w:sz w:val="24"/>
      <w:szCs w:val="24"/>
      <w:lang w:eastAsia="en-US"/>
    </w:rPr>
  </w:style>
  <w:style w:type="paragraph" w:styleId="Header">
    <w:name w:val="header"/>
    <w:basedOn w:val="Normal"/>
    <w:link w:val="HeaderChar"/>
    <w:uiPriority w:val="99"/>
    <w:unhideWhenUsed/>
    <w:rsid w:val="00F94D68"/>
    <w:pPr>
      <w:tabs>
        <w:tab w:val="center" w:pos="4320"/>
        <w:tab w:val="right" w:pos="8640"/>
      </w:tabs>
      <w:spacing w:line="240" w:lineRule="auto"/>
    </w:pPr>
  </w:style>
  <w:style w:type="character" w:customStyle="1" w:styleId="HeaderChar">
    <w:name w:val="Header Char"/>
    <w:basedOn w:val="DefaultParagraphFont"/>
    <w:link w:val="Header"/>
    <w:uiPriority w:val="99"/>
    <w:rsid w:val="00F94D68"/>
    <w:rPr>
      <w:color w:val="000000"/>
      <w:sz w:val="24"/>
      <w:szCs w:val="24"/>
      <w:lang w:eastAsia="en-US"/>
    </w:rPr>
  </w:style>
  <w:style w:type="paragraph" w:styleId="Footer">
    <w:name w:val="footer"/>
    <w:basedOn w:val="Normal"/>
    <w:link w:val="FooterChar"/>
    <w:uiPriority w:val="99"/>
    <w:unhideWhenUsed/>
    <w:rsid w:val="00F94D68"/>
    <w:pPr>
      <w:tabs>
        <w:tab w:val="center" w:pos="4320"/>
        <w:tab w:val="right" w:pos="8640"/>
      </w:tabs>
      <w:spacing w:line="240" w:lineRule="auto"/>
    </w:pPr>
  </w:style>
  <w:style w:type="character" w:customStyle="1" w:styleId="FooterChar">
    <w:name w:val="Footer Char"/>
    <w:basedOn w:val="DefaultParagraphFont"/>
    <w:link w:val="Footer"/>
    <w:uiPriority w:val="99"/>
    <w:rsid w:val="00F94D68"/>
    <w:rPr>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pps.fs.fed.us/fiadb-downloads/datamart.html"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5A499-EBC5-0A4E-890E-47FBAD742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17</Pages>
  <Words>3218</Words>
  <Characters>18344</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21519</CharactersWithSpaces>
  <SharedDoc>false</SharedDoc>
  <HLinks>
    <vt:vector size="6" baseType="variant">
      <vt:variant>
        <vt:i4>2752551</vt:i4>
      </vt:variant>
      <vt:variant>
        <vt:i4>0</vt:i4>
      </vt:variant>
      <vt:variant>
        <vt:i4>0</vt:i4>
      </vt:variant>
      <vt:variant>
        <vt:i4>5</vt:i4>
      </vt:variant>
      <vt:variant>
        <vt:lpwstr>http://apps.fs.fed.us/fiadb-downloads/datamart.html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Youngsang</dc:creator>
  <cp:lastModifiedBy>Lian Feng</cp:lastModifiedBy>
  <cp:revision>14</cp:revision>
  <dcterms:created xsi:type="dcterms:W3CDTF">2017-03-17T17:34:00Z</dcterms:created>
  <dcterms:modified xsi:type="dcterms:W3CDTF">2017-03-17T22:35:00Z</dcterms:modified>
</cp:coreProperties>
</file>